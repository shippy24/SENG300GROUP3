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A3329" w:rsidRPr="00AF7D06" w:rsidRDefault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2555"/>
        <w:gridCol w:w="5878"/>
      </w:tblGrid>
      <w:tr w:rsidR="00304F2C" w:rsidRPr="00AF7D06" w14:paraId="0E616AEB" w14:textId="77777777" w:rsidTr="00304F2C">
        <w:tc>
          <w:tcPr>
            <w:tcW w:w="858" w:type="dxa"/>
          </w:tcPr>
          <w:p w14:paraId="214EB80A" w14:textId="77777777" w:rsidR="00304F2C" w:rsidRPr="00AF7D06" w:rsidRDefault="00304F2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Simran</w:t>
            </w:r>
          </w:p>
        </w:tc>
        <w:tc>
          <w:tcPr>
            <w:tcW w:w="2569" w:type="dxa"/>
          </w:tcPr>
          <w:p w14:paraId="59AD10AE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23" w:type="dxa"/>
          </w:tcPr>
          <w:p w14:paraId="586D43B1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304F2C" w:rsidRPr="00AF7D06" w14:paraId="7510AC7E" w14:textId="77777777" w:rsidTr="00304F2C">
        <w:tc>
          <w:tcPr>
            <w:tcW w:w="858" w:type="dxa"/>
          </w:tcPr>
          <w:p w14:paraId="0A37501D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75DF18E8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Event4J</w:t>
            </w:r>
          </w:p>
        </w:tc>
        <w:tc>
          <w:tcPr>
            <w:tcW w:w="5923" w:type="dxa"/>
          </w:tcPr>
          <w:p w14:paraId="520C7AB0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https://github.com/Techcable/Event4J</w:t>
            </w:r>
          </w:p>
        </w:tc>
      </w:tr>
      <w:tr w:rsidR="00304F2C" w:rsidRPr="00AF7D06" w14:paraId="6B28E000" w14:textId="77777777" w:rsidTr="00304F2C">
        <w:tc>
          <w:tcPr>
            <w:tcW w:w="858" w:type="dxa"/>
          </w:tcPr>
          <w:p w14:paraId="5DAB6C7B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3D153675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Quartz- Scheduler</w:t>
            </w:r>
          </w:p>
        </w:tc>
        <w:tc>
          <w:tcPr>
            <w:tcW w:w="5923" w:type="dxa"/>
          </w:tcPr>
          <w:p w14:paraId="0CD26906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https://github.com/quartz-scheduler/quartz</w:t>
            </w:r>
          </w:p>
        </w:tc>
      </w:tr>
      <w:tr w:rsidR="00304F2C" w:rsidRPr="00AF7D06" w14:paraId="3E89F583" w14:textId="77777777" w:rsidTr="00304F2C">
        <w:tc>
          <w:tcPr>
            <w:tcW w:w="858" w:type="dxa"/>
          </w:tcPr>
          <w:p w14:paraId="02EB378F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28FAC479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23" w:type="dxa"/>
          </w:tcPr>
          <w:p w14:paraId="19A9AB69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https://github.com/dotCMS/core</w:t>
            </w:r>
          </w:p>
        </w:tc>
      </w:tr>
      <w:tr w:rsidR="00304F2C" w:rsidRPr="00AF7D06" w14:paraId="70234542" w14:textId="77777777" w:rsidTr="00304F2C">
        <w:tc>
          <w:tcPr>
            <w:tcW w:w="858" w:type="dxa"/>
          </w:tcPr>
          <w:p w14:paraId="6A05A809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42ADEC24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WMS</w:t>
            </w:r>
          </w:p>
        </w:tc>
        <w:tc>
          <w:tcPr>
            <w:tcW w:w="5923" w:type="dxa"/>
          </w:tcPr>
          <w:p w14:paraId="1F3D9A63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https://github.com/aollio/warehouse-management-system</w:t>
            </w:r>
          </w:p>
        </w:tc>
      </w:tr>
      <w:tr w:rsidR="00304F2C" w:rsidRPr="00AF7D06" w14:paraId="648F8C65" w14:textId="77777777" w:rsidTr="00304F2C">
        <w:tc>
          <w:tcPr>
            <w:tcW w:w="858" w:type="dxa"/>
          </w:tcPr>
          <w:p w14:paraId="5A39BBE3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24DF8D7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Network-Intrusion-Detection-System</w:t>
            </w:r>
          </w:p>
        </w:tc>
        <w:tc>
          <w:tcPr>
            <w:tcW w:w="5923" w:type="dxa"/>
          </w:tcPr>
          <w:p w14:paraId="41F03940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https://github.com/jgera/Network-Intrusion-Detection-System</w:t>
            </w:r>
          </w:p>
        </w:tc>
      </w:tr>
      <w:tr w:rsidR="00304F2C" w:rsidRPr="00AF7D06" w14:paraId="6E9C18AE" w14:textId="77777777" w:rsidTr="00304F2C">
        <w:tc>
          <w:tcPr>
            <w:tcW w:w="858" w:type="dxa"/>
          </w:tcPr>
          <w:p w14:paraId="41C8F396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7E6F8ED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OpenEMRConnect</w:t>
            </w:r>
            <w:proofErr w:type="spellEnd"/>
          </w:p>
        </w:tc>
        <w:tc>
          <w:tcPr>
            <w:tcW w:w="5923" w:type="dxa"/>
          </w:tcPr>
          <w:p w14:paraId="5F9EFBFE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https://github.com/I-TECH/OpenEMRConnect</w:t>
            </w:r>
          </w:p>
        </w:tc>
      </w:tr>
      <w:tr w:rsidR="00304F2C" w:rsidRPr="00AF7D06" w14:paraId="4CD58A7B" w14:textId="77777777" w:rsidTr="00304F2C">
        <w:tc>
          <w:tcPr>
            <w:tcW w:w="858" w:type="dxa"/>
          </w:tcPr>
          <w:p w14:paraId="72A3D3EC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7F6D43B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Personal Finance Management System</w:t>
            </w:r>
          </w:p>
        </w:tc>
        <w:tc>
          <w:tcPr>
            <w:tcW w:w="5923" w:type="dxa"/>
          </w:tcPr>
          <w:p w14:paraId="15F651A6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https://github.com/Egalvi/wallet</w:t>
            </w:r>
          </w:p>
        </w:tc>
      </w:tr>
      <w:tr w:rsidR="00304F2C" w:rsidRPr="00AF7D06" w14:paraId="431D4B9E" w14:textId="77777777" w:rsidTr="00304F2C">
        <w:tc>
          <w:tcPr>
            <w:tcW w:w="858" w:type="dxa"/>
          </w:tcPr>
          <w:p w14:paraId="0D0B940D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2FE9FAB9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Secure Banking System</w:t>
            </w:r>
          </w:p>
        </w:tc>
        <w:tc>
          <w:tcPr>
            <w:tcW w:w="5923" w:type="dxa"/>
          </w:tcPr>
          <w:p w14:paraId="64936DDB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https://github.com/anirudhgali/Secure-Banking-System</w:t>
            </w:r>
          </w:p>
        </w:tc>
      </w:tr>
      <w:tr w:rsidR="00304F2C" w:rsidRPr="00AF7D06" w14:paraId="5F18CF5B" w14:textId="77777777" w:rsidTr="00304F2C">
        <w:trPr>
          <w:trHeight w:val="278"/>
        </w:trPr>
        <w:tc>
          <w:tcPr>
            <w:tcW w:w="858" w:type="dxa"/>
          </w:tcPr>
          <w:p w14:paraId="0E27B00A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1CFD5985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Calendar System</w:t>
            </w:r>
          </w:p>
        </w:tc>
        <w:tc>
          <w:tcPr>
            <w:tcW w:w="5923" w:type="dxa"/>
          </w:tcPr>
          <w:p w14:paraId="6999C662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https://github.com/grrinchas/calendar-system</w:t>
            </w:r>
          </w:p>
        </w:tc>
      </w:tr>
      <w:tr w:rsidR="00304F2C" w:rsidRPr="00AF7D06" w14:paraId="044CD8E3" w14:textId="77777777" w:rsidTr="00304F2C">
        <w:trPr>
          <w:trHeight w:val="278"/>
        </w:trPr>
        <w:tc>
          <w:tcPr>
            <w:tcW w:w="858" w:type="dxa"/>
          </w:tcPr>
          <w:p w14:paraId="60061E4C" w14:textId="77777777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4791EF73" w14:textId="7777777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FOXopen</w:t>
            </w:r>
            <w:proofErr w:type="spellEnd"/>
          </w:p>
        </w:tc>
        <w:tc>
          <w:tcPr>
            <w:tcW w:w="5923" w:type="dxa"/>
          </w:tcPr>
          <w:p w14:paraId="474BEB4C" w14:textId="77777777" w:rsidR="00304F2C" w:rsidRPr="00AF7D06" w:rsidRDefault="001F6A57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304F2C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https://github.com/Fivium/FOXopen</w:t>
              </w:r>
            </w:hyperlink>
            <w:r w:rsidR="00304F2C"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4EAFD9C" w14:textId="77777777" w:rsidR="00094F14" w:rsidRPr="00AF7D06" w:rsidRDefault="001F6A57">
      <w:pPr>
        <w:rPr>
          <w:rFonts w:cstheme="minorHAnsi"/>
          <w:sz w:val="24"/>
          <w:szCs w:val="24"/>
        </w:rPr>
      </w:pPr>
    </w:p>
    <w:p w14:paraId="4B94D5A5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2276"/>
        <w:gridCol w:w="6247"/>
      </w:tblGrid>
      <w:tr w:rsidR="001A3329" w:rsidRPr="00AF7D06" w14:paraId="31ADBDEC" w14:textId="77777777" w:rsidTr="0082347C">
        <w:tc>
          <w:tcPr>
            <w:tcW w:w="841" w:type="dxa"/>
          </w:tcPr>
          <w:p w14:paraId="5AF1D586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B6F3AC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39776D4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2DBAEBB8" w14:textId="77777777" w:rsidTr="0082347C">
        <w:tc>
          <w:tcPr>
            <w:tcW w:w="841" w:type="dxa"/>
          </w:tcPr>
          <w:p w14:paraId="3DEEC669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6709074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EssentialsX</w:t>
            </w:r>
            <w:proofErr w:type="spellEnd"/>
          </w:p>
        </w:tc>
        <w:tc>
          <w:tcPr>
            <w:tcW w:w="5935" w:type="dxa"/>
          </w:tcPr>
          <w:p w14:paraId="72B3F524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https://github.com/EssentialsX/Essentials</w:t>
            </w:r>
          </w:p>
        </w:tc>
      </w:tr>
      <w:tr w:rsidR="001A3329" w:rsidRPr="00AF7D06" w14:paraId="63A23E10" w14:textId="77777777" w:rsidTr="0082347C">
        <w:tc>
          <w:tcPr>
            <w:tcW w:w="841" w:type="dxa"/>
          </w:tcPr>
          <w:p w14:paraId="3656B9AB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27B1C3A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GriefPrevention</w:t>
            </w:r>
            <w:proofErr w:type="spellEnd"/>
          </w:p>
        </w:tc>
        <w:tc>
          <w:tcPr>
            <w:tcW w:w="5935" w:type="dxa"/>
          </w:tcPr>
          <w:p w14:paraId="66985F22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https://github.com/TechFortress/GriefPrevention/</w:t>
            </w:r>
          </w:p>
        </w:tc>
      </w:tr>
      <w:tr w:rsidR="001A3329" w:rsidRPr="00AF7D06" w14:paraId="3D81C8AC" w14:textId="77777777" w:rsidTr="0082347C">
        <w:tc>
          <w:tcPr>
            <w:tcW w:w="841" w:type="dxa"/>
          </w:tcPr>
          <w:p w14:paraId="45FB0818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F425528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PerWorldInventory</w:t>
            </w:r>
            <w:proofErr w:type="spellEnd"/>
          </w:p>
        </w:tc>
        <w:tc>
          <w:tcPr>
            <w:tcW w:w="5935" w:type="dxa"/>
          </w:tcPr>
          <w:p w14:paraId="50AD2AA9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https://github.com/Gnat008/PerWorldInventory/tree/master</w:t>
            </w:r>
          </w:p>
        </w:tc>
      </w:tr>
      <w:tr w:rsidR="001A3329" w:rsidRPr="00AF7D06" w14:paraId="054DA5D7" w14:textId="77777777" w:rsidTr="0082347C">
        <w:tc>
          <w:tcPr>
            <w:tcW w:w="841" w:type="dxa"/>
          </w:tcPr>
          <w:p w14:paraId="049F31CB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1E3712A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WorldGuard</w:t>
            </w:r>
            <w:proofErr w:type="spellEnd"/>
          </w:p>
        </w:tc>
        <w:tc>
          <w:tcPr>
            <w:tcW w:w="5935" w:type="dxa"/>
          </w:tcPr>
          <w:p w14:paraId="6082944A" w14:textId="77777777" w:rsidR="001A3329" w:rsidRPr="00AF7D06" w:rsidRDefault="00CB1800" w:rsidP="0082347C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https://github.com/sk89q/worldguard</w:t>
            </w:r>
          </w:p>
        </w:tc>
      </w:tr>
      <w:tr w:rsidR="001A3329" w:rsidRPr="00AF7D06" w14:paraId="578B2FAF" w14:textId="77777777" w:rsidTr="0082347C">
        <w:tc>
          <w:tcPr>
            <w:tcW w:w="841" w:type="dxa"/>
          </w:tcPr>
          <w:p w14:paraId="53128261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78A1018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WorldBorder</w:t>
            </w:r>
            <w:proofErr w:type="spellEnd"/>
          </w:p>
        </w:tc>
        <w:tc>
          <w:tcPr>
            <w:tcW w:w="5935" w:type="dxa"/>
          </w:tcPr>
          <w:p w14:paraId="6717F46D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https://github.com/Brettflan/WorldBorder</w:t>
            </w:r>
          </w:p>
        </w:tc>
      </w:tr>
      <w:tr w:rsidR="001A3329" w:rsidRPr="00AF7D06" w14:paraId="6802A8C6" w14:textId="77777777" w:rsidTr="0082347C">
        <w:tc>
          <w:tcPr>
            <w:tcW w:w="841" w:type="dxa"/>
          </w:tcPr>
          <w:p w14:paraId="62486C05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D86CBF6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PlotSquared</w:t>
            </w:r>
            <w:proofErr w:type="spellEnd"/>
          </w:p>
        </w:tc>
        <w:tc>
          <w:tcPr>
            <w:tcW w:w="5935" w:type="dxa"/>
          </w:tcPr>
          <w:p w14:paraId="6EC8BC33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https://github.com/IntellectualSites/PlotSquared</w:t>
            </w:r>
          </w:p>
        </w:tc>
      </w:tr>
      <w:tr w:rsidR="001A3329" w:rsidRPr="00AF7D06" w14:paraId="7AB493D0" w14:textId="77777777" w:rsidTr="0082347C">
        <w:tc>
          <w:tcPr>
            <w:tcW w:w="841" w:type="dxa"/>
          </w:tcPr>
          <w:p w14:paraId="4101652C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3B60BF4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ProtocolLib</w:t>
            </w:r>
            <w:proofErr w:type="spellEnd"/>
          </w:p>
        </w:tc>
        <w:tc>
          <w:tcPr>
            <w:tcW w:w="5935" w:type="dxa"/>
          </w:tcPr>
          <w:p w14:paraId="51FD1C99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https://github.com/dmulloy2/ProtocolLib/</w:t>
            </w:r>
          </w:p>
        </w:tc>
      </w:tr>
      <w:tr w:rsidR="001A3329" w:rsidRPr="00AF7D06" w14:paraId="6561333F" w14:textId="77777777" w:rsidTr="0082347C">
        <w:tc>
          <w:tcPr>
            <w:tcW w:w="841" w:type="dxa"/>
          </w:tcPr>
          <w:p w14:paraId="4B99056E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A96CE92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SuperVanish</w:t>
            </w:r>
            <w:proofErr w:type="spellEnd"/>
          </w:p>
        </w:tc>
        <w:tc>
          <w:tcPr>
            <w:tcW w:w="5935" w:type="dxa"/>
          </w:tcPr>
          <w:p w14:paraId="50872397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https://github.com/MyzelYam/SuperVanish</w:t>
            </w:r>
          </w:p>
        </w:tc>
      </w:tr>
      <w:tr w:rsidR="001A3329" w:rsidRPr="00AF7D06" w14:paraId="4C8C50D2" w14:textId="77777777" w:rsidTr="0082347C">
        <w:trPr>
          <w:trHeight w:val="278"/>
        </w:trPr>
        <w:tc>
          <w:tcPr>
            <w:tcW w:w="841" w:type="dxa"/>
          </w:tcPr>
          <w:p w14:paraId="1299C43A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C248948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ViaVersion</w:t>
            </w:r>
            <w:proofErr w:type="spellEnd"/>
          </w:p>
        </w:tc>
        <w:tc>
          <w:tcPr>
            <w:tcW w:w="5935" w:type="dxa"/>
          </w:tcPr>
          <w:p w14:paraId="027A797C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https://github.com/MylesIsCool/ViaVersion</w:t>
            </w:r>
          </w:p>
        </w:tc>
      </w:tr>
      <w:tr w:rsidR="001A3329" w:rsidRPr="00AF7D06" w14:paraId="1FFAF8AE" w14:textId="77777777" w:rsidTr="0082347C">
        <w:trPr>
          <w:trHeight w:val="278"/>
        </w:trPr>
        <w:tc>
          <w:tcPr>
            <w:tcW w:w="841" w:type="dxa"/>
          </w:tcPr>
          <w:p w14:paraId="4DDBEF00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E6FBDBE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WorldEdit</w:t>
            </w:r>
            <w:proofErr w:type="spellEnd"/>
          </w:p>
        </w:tc>
        <w:tc>
          <w:tcPr>
            <w:tcW w:w="5935" w:type="dxa"/>
          </w:tcPr>
          <w:p w14:paraId="48445BEE" w14:textId="77777777" w:rsidR="001A3329" w:rsidRPr="00AF7D06" w:rsidRDefault="000253C3" w:rsidP="0082347C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https://github.com/sk89q/worldedit</w:t>
            </w:r>
          </w:p>
        </w:tc>
      </w:tr>
    </w:tbl>
    <w:p w14:paraId="3461D779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3CF2D8B6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2546"/>
        <w:gridCol w:w="5905"/>
      </w:tblGrid>
      <w:tr w:rsidR="001A3329" w:rsidRPr="00AF7D06" w14:paraId="247D0FC2" w14:textId="77777777" w:rsidTr="0082347C">
        <w:tc>
          <w:tcPr>
            <w:tcW w:w="841" w:type="dxa"/>
          </w:tcPr>
          <w:p w14:paraId="2A81F158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Robert</w:t>
            </w:r>
          </w:p>
        </w:tc>
        <w:tc>
          <w:tcPr>
            <w:tcW w:w="2574" w:type="dxa"/>
          </w:tcPr>
          <w:p w14:paraId="4938E95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32937E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0FB78278" w14:textId="77777777" w:rsidTr="0082347C">
        <w:tc>
          <w:tcPr>
            <w:tcW w:w="841" w:type="dxa"/>
          </w:tcPr>
          <w:p w14:paraId="1FC39945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562CB0E" w14:textId="2248E0A9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Jpacman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Framework</w:t>
            </w:r>
          </w:p>
        </w:tc>
        <w:tc>
          <w:tcPr>
            <w:tcW w:w="5935" w:type="dxa"/>
          </w:tcPr>
          <w:p w14:paraId="34CE0A41" w14:textId="120880F3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https://github.com/SERG-Delft/jpacman-framework</w:t>
            </w:r>
          </w:p>
        </w:tc>
      </w:tr>
      <w:tr w:rsidR="001A3329" w:rsidRPr="00AF7D06" w14:paraId="62EBF3C5" w14:textId="77777777" w:rsidTr="0082347C">
        <w:tc>
          <w:tcPr>
            <w:tcW w:w="841" w:type="dxa"/>
          </w:tcPr>
          <w:p w14:paraId="6D98A12B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46DB82" w14:textId="79864F79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seventh</w:t>
            </w:r>
          </w:p>
        </w:tc>
        <w:tc>
          <w:tcPr>
            <w:tcW w:w="5935" w:type="dxa"/>
          </w:tcPr>
          <w:p w14:paraId="5997CC1D" w14:textId="55FC9462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https://github.com/tonysparks/seventh</w:t>
            </w:r>
          </w:p>
        </w:tc>
      </w:tr>
      <w:tr w:rsidR="001A3329" w:rsidRPr="00AF7D06" w14:paraId="110FFD37" w14:textId="77777777" w:rsidTr="0082347C">
        <w:tc>
          <w:tcPr>
            <w:tcW w:w="841" w:type="dxa"/>
          </w:tcPr>
          <w:p w14:paraId="6B699379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FE9F23F" w14:textId="5E76B1E4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Snake</w:t>
            </w:r>
          </w:p>
        </w:tc>
        <w:tc>
          <w:tcPr>
            <w:tcW w:w="5935" w:type="dxa"/>
          </w:tcPr>
          <w:p w14:paraId="1F72F646" w14:textId="79113A78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https://github.com/hexadeciman/Snake</w:t>
            </w:r>
          </w:p>
        </w:tc>
      </w:tr>
      <w:tr w:rsidR="001A3329" w:rsidRPr="00AF7D06" w14:paraId="08CE6F91" w14:textId="77777777" w:rsidTr="0082347C">
        <w:tc>
          <w:tcPr>
            <w:tcW w:w="841" w:type="dxa"/>
          </w:tcPr>
          <w:p w14:paraId="61CDCEAD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BB9E253" w14:textId="2331E9CA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 String Similarity</w:t>
            </w:r>
          </w:p>
        </w:tc>
        <w:tc>
          <w:tcPr>
            <w:tcW w:w="5935" w:type="dxa"/>
          </w:tcPr>
          <w:p w14:paraId="23DE523C" w14:textId="2F054B30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https://github.com/tdebatty/java-string-similarity</w:t>
            </w:r>
          </w:p>
        </w:tc>
      </w:tr>
      <w:tr w:rsidR="001A3329" w:rsidRPr="00AF7D06" w14:paraId="52E56223" w14:textId="77777777" w:rsidTr="0082347C">
        <w:tc>
          <w:tcPr>
            <w:tcW w:w="841" w:type="dxa"/>
          </w:tcPr>
          <w:p w14:paraId="07547A01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043CB0F" w14:textId="656B8D18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LeetCode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Sol Res</w:t>
            </w:r>
          </w:p>
        </w:tc>
        <w:tc>
          <w:tcPr>
            <w:tcW w:w="5935" w:type="dxa"/>
          </w:tcPr>
          <w:p w14:paraId="07459315" w14:textId="4BCF0F76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https://github.com/FreeTymeKiyan/LeetCode-Sol-Res</w:t>
            </w:r>
          </w:p>
        </w:tc>
      </w:tr>
      <w:tr w:rsidR="001A3329" w:rsidRPr="00AF7D06" w14:paraId="6537F28F" w14:textId="77777777" w:rsidTr="0082347C">
        <w:tc>
          <w:tcPr>
            <w:tcW w:w="841" w:type="dxa"/>
          </w:tcPr>
          <w:p w14:paraId="6DFB9E20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0DF9E56" w14:textId="4CC997E9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Game of Life in Java</w:t>
            </w:r>
          </w:p>
        </w:tc>
        <w:tc>
          <w:tcPr>
            <w:tcW w:w="5935" w:type="dxa"/>
          </w:tcPr>
          <w:p w14:paraId="44E871BC" w14:textId="55106B7E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https://github.com/edwinm/Game-of-Life-in-Java</w:t>
            </w:r>
          </w:p>
        </w:tc>
      </w:tr>
      <w:tr w:rsidR="001A3329" w:rsidRPr="00AF7D06" w14:paraId="144A5D23" w14:textId="77777777" w:rsidTr="0082347C">
        <w:tc>
          <w:tcPr>
            <w:tcW w:w="841" w:type="dxa"/>
          </w:tcPr>
          <w:p w14:paraId="738610EB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37805D2" w14:textId="447E899C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EduMIPS64</w:t>
            </w:r>
          </w:p>
        </w:tc>
        <w:tc>
          <w:tcPr>
            <w:tcW w:w="5935" w:type="dxa"/>
          </w:tcPr>
          <w:p w14:paraId="463F29E8" w14:textId="27A5F579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https://github.com/lupino3/edumips64</w:t>
            </w:r>
          </w:p>
        </w:tc>
      </w:tr>
      <w:tr w:rsidR="001A3329" w:rsidRPr="00AF7D06" w14:paraId="3B7B4B86" w14:textId="77777777" w:rsidTr="0082347C">
        <w:tc>
          <w:tcPr>
            <w:tcW w:w="841" w:type="dxa"/>
          </w:tcPr>
          <w:p w14:paraId="3A0FF5F2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630AD66" w14:textId="79153418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ATM Simulator</w:t>
            </w:r>
          </w:p>
        </w:tc>
        <w:tc>
          <w:tcPr>
            <w:tcW w:w="5935" w:type="dxa"/>
          </w:tcPr>
          <w:p w14:paraId="61829076" w14:textId="45AC9D88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https://github.com/Skhwan/atm-simulator</w:t>
            </w:r>
          </w:p>
        </w:tc>
      </w:tr>
      <w:tr w:rsidR="001A3329" w:rsidRPr="00AF7D06" w14:paraId="2BA226A1" w14:textId="77777777" w:rsidTr="0082347C">
        <w:trPr>
          <w:trHeight w:val="278"/>
        </w:trPr>
        <w:tc>
          <w:tcPr>
            <w:tcW w:w="841" w:type="dxa"/>
          </w:tcPr>
          <w:p w14:paraId="17AD93B2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DE4B5B7" w14:textId="69F7833E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RinSim</w:t>
            </w:r>
            <w:proofErr w:type="spellEnd"/>
          </w:p>
        </w:tc>
        <w:tc>
          <w:tcPr>
            <w:tcW w:w="5935" w:type="dxa"/>
          </w:tcPr>
          <w:p w14:paraId="66204FF1" w14:textId="1D567DCE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https://github.com/rinde/RinSim</w:t>
            </w:r>
          </w:p>
        </w:tc>
      </w:tr>
      <w:tr w:rsidR="001A3329" w:rsidRPr="00AF7D06" w14:paraId="2DBF0D7D" w14:textId="77777777" w:rsidTr="0082347C">
        <w:trPr>
          <w:trHeight w:val="278"/>
        </w:trPr>
        <w:tc>
          <w:tcPr>
            <w:tcW w:w="841" w:type="dxa"/>
          </w:tcPr>
          <w:p w14:paraId="6B62F1B3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2F2C34E" w14:textId="6A98F448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Mathematics</w:t>
            </w:r>
            <w:bookmarkStart w:id="0" w:name="_GoBack"/>
            <w:bookmarkEnd w:id="0"/>
          </w:p>
        </w:tc>
        <w:tc>
          <w:tcPr>
            <w:tcW w:w="5935" w:type="dxa"/>
          </w:tcPr>
          <w:p w14:paraId="680A4E5D" w14:textId="1D4157B2" w:rsidR="001A3329" w:rsidRPr="00AF7D06" w:rsidRDefault="00795AB3" w:rsidP="0082347C">
            <w:pPr>
              <w:rPr>
                <w:rFonts w:cstheme="minorHAnsi"/>
                <w:sz w:val="24"/>
                <w:szCs w:val="24"/>
              </w:rPr>
            </w:pPr>
            <w:r w:rsidRPr="00795AB3">
              <w:rPr>
                <w:rFonts w:cstheme="minorHAnsi"/>
                <w:sz w:val="24"/>
                <w:szCs w:val="24"/>
              </w:rPr>
              <w:t>https://github.com/Kyle-P/Mathematics</w:t>
            </w:r>
          </w:p>
        </w:tc>
      </w:tr>
    </w:tbl>
    <w:p w14:paraId="19219836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296FEF7D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1" w:author="Tony Tea" w:date="2018-04-02T00:0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2"/>
        <w:gridCol w:w="2526"/>
        <w:gridCol w:w="5902"/>
        <w:tblGridChange w:id="2">
          <w:tblGrid>
            <w:gridCol w:w="880"/>
            <w:gridCol w:w="2564"/>
            <w:gridCol w:w="5906"/>
          </w:tblGrid>
        </w:tblGridChange>
      </w:tblGrid>
      <w:tr w:rsidR="001A3329" w:rsidRPr="00AF7D06" w14:paraId="35831B94" w14:textId="77777777" w:rsidTr="7AF9184E">
        <w:tc>
          <w:tcPr>
            <w:tcW w:w="841" w:type="dxa"/>
            <w:tcPrChange w:id="3" w:author="Tony Tea" w:date="2018-04-02T00:00:00Z">
              <w:tcPr>
                <w:tcW w:w="880" w:type="dxa"/>
              </w:tcPr>
            </w:tcPrChange>
          </w:tcPr>
          <w:p w14:paraId="0639F651" w14:textId="77777777" w:rsidR="001A3329" w:rsidRPr="00AF7D06" w:rsidRDefault="00AE6EC4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E6EC4">
              <w:rPr>
                <w:rFonts w:cstheme="minorHAnsi"/>
                <w:sz w:val="24"/>
                <w:szCs w:val="24"/>
                <w:rPrChange w:id="4" w:author="Shayne Mujuru" w:date="2018-04-02T00:00:00Z">
                  <w:rPr>
                    <w:b/>
                  </w:rPr>
                </w:rPrChange>
              </w:rPr>
              <w:t>Shayne</w:t>
            </w:r>
          </w:p>
        </w:tc>
        <w:tc>
          <w:tcPr>
            <w:tcW w:w="2574" w:type="dxa"/>
            <w:tcPrChange w:id="5" w:author="Tony Tea" w:date="2018-04-02T00:00:00Z">
              <w:tcPr>
                <w:tcW w:w="2564" w:type="dxa"/>
              </w:tcPr>
            </w:tcPrChange>
          </w:tcPr>
          <w:p w14:paraId="33C23DE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  <w:tcPrChange w:id="6" w:author="Tony Tea" w:date="2018-04-02T00:00:00Z">
              <w:tcPr>
                <w:tcW w:w="5906" w:type="dxa"/>
              </w:tcPr>
            </w:tcPrChange>
          </w:tcPr>
          <w:p w14:paraId="372CB6D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7891AD59" w14:textId="77777777" w:rsidTr="7AF9184E">
        <w:tc>
          <w:tcPr>
            <w:tcW w:w="841" w:type="dxa"/>
            <w:tcPrChange w:id="7" w:author="Tony Tea" w:date="2018-04-02T00:00:00Z">
              <w:tcPr>
                <w:tcW w:w="880" w:type="dxa"/>
              </w:tcPr>
            </w:tcPrChange>
          </w:tcPr>
          <w:p w14:paraId="7194DBDC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8" w:author="Tony Tea" w:date="2018-04-02T00:00:00Z">
              <w:tcPr>
                <w:tcW w:w="2564" w:type="dxa"/>
              </w:tcPr>
            </w:tcPrChange>
          </w:tcPr>
          <w:p w14:paraId="436DA7B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9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Blackberry Android Samples</w:t>
              </w:r>
            </w:ins>
          </w:p>
        </w:tc>
        <w:tc>
          <w:tcPr>
            <w:tcW w:w="5935" w:type="dxa"/>
            <w:tcPrChange w:id="10" w:author="Tony Tea" w:date="2018-04-02T00:00:00Z">
              <w:tcPr>
                <w:tcW w:w="5906" w:type="dxa"/>
              </w:tcPr>
            </w:tcPrChange>
          </w:tcPr>
          <w:p w14:paraId="33A75B73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https://github.com/blackberry/BlackBerry-Dynamics-Android-Samples</w:t>
              </w:r>
            </w:ins>
          </w:p>
        </w:tc>
      </w:tr>
      <w:tr w:rsidR="001A3329" w:rsidRPr="00AF7D06" w14:paraId="60DBB1D3" w14:textId="77777777" w:rsidTr="7AF9184E">
        <w:tc>
          <w:tcPr>
            <w:tcW w:w="841" w:type="dxa"/>
            <w:tcPrChange w:id="12" w:author="Tony Tea" w:date="2018-04-02T00:00:00Z">
              <w:tcPr>
                <w:tcW w:w="880" w:type="dxa"/>
              </w:tcPr>
            </w:tcPrChange>
          </w:tcPr>
          <w:p w14:paraId="769D0D3C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3" w:author="Tony Tea" w:date="2018-04-02T00:00:00Z">
              <w:tcPr>
                <w:tcW w:w="2564" w:type="dxa"/>
              </w:tcPr>
            </w:tcPrChange>
          </w:tcPr>
          <w:p w14:paraId="01F82857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4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 xml:space="preserve">BBM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sdk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secure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comms</w:t>
              </w:r>
            </w:ins>
            <w:proofErr w:type="spellEnd"/>
          </w:p>
        </w:tc>
        <w:tc>
          <w:tcPr>
            <w:tcW w:w="5935" w:type="dxa"/>
            <w:tcPrChange w:id="15" w:author="Tony Tea" w:date="2018-04-02T00:00:00Z">
              <w:tcPr>
                <w:tcW w:w="5906" w:type="dxa"/>
              </w:tcPr>
            </w:tcPrChange>
          </w:tcPr>
          <w:p w14:paraId="63559F85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6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https://github.com/blackberry/bbme-sdk-android-samples</w:t>
              </w:r>
            </w:ins>
          </w:p>
        </w:tc>
      </w:tr>
      <w:tr w:rsidR="001A3329" w:rsidRPr="00AF7D06" w14:paraId="09C0E5CC" w14:textId="77777777" w:rsidTr="7AF9184E">
        <w:tc>
          <w:tcPr>
            <w:tcW w:w="841" w:type="dxa"/>
            <w:tcPrChange w:id="17" w:author="Tony Tea" w:date="2018-04-02T00:00:00Z">
              <w:tcPr>
                <w:tcW w:w="880" w:type="dxa"/>
              </w:tcPr>
            </w:tcPrChange>
          </w:tcPr>
          <w:p w14:paraId="54CD245A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8" w:author="Tony Tea" w:date="2018-04-02T00:00:00Z">
              <w:tcPr>
                <w:tcW w:w="2564" w:type="dxa"/>
              </w:tcPr>
            </w:tcPrChange>
          </w:tcPr>
          <w:p w14:paraId="4C9B50DC" w14:textId="609C0BD1" w:rsidR="001A3329" w:rsidRPr="00AF7D06" w:rsidRDefault="7AF9184E" w:rsidP="7AF9184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7AF9184E">
              <w:rPr>
                <w:sz w:val="24"/>
                <w:szCs w:val="24"/>
              </w:rPr>
              <w:t>All Algorithms</w:t>
            </w:r>
          </w:p>
        </w:tc>
        <w:tc>
          <w:tcPr>
            <w:tcW w:w="5935" w:type="dxa"/>
            <w:tcPrChange w:id="19" w:author="Tony Tea" w:date="2018-04-02T00:00:00Z">
              <w:tcPr>
                <w:tcW w:w="5906" w:type="dxa"/>
              </w:tcPr>
            </w:tcPrChange>
          </w:tcPr>
          <w:p w14:paraId="3DD548FB" w14:textId="0E5F6AC6" w:rsidR="001A3329" w:rsidRPr="00AF7D06" w:rsidRDefault="7AF9184E" w:rsidP="7AF9184E">
            <w:pPr>
              <w:rPr>
                <w:rFonts w:cstheme="minorHAnsi"/>
                <w:sz w:val="24"/>
                <w:szCs w:val="24"/>
              </w:rPr>
            </w:pPr>
            <w:r w:rsidRPr="7AF9184E">
              <w:rPr>
                <w:rFonts w:ascii="Calibri" w:eastAsia="Calibri" w:hAnsi="Calibri" w:cs="Calibri"/>
                <w:sz w:val="24"/>
                <w:szCs w:val="24"/>
              </w:rPr>
              <w:t>https://github.com/TheAlgorithms/Java</w:t>
            </w:r>
          </w:p>
        </w:tc>
      </w:tr>
      <w:tr w:rsidR="001A3329" w:rsidRPr="00AF7D06" w14:paraId="12F689AC" w14:textId="77777777" w:rsidTr="7AF9184E">
        <w:tc>
          <w:tcPr>
            <w:tcW w:w="841" w:type="dxa"/>
            <w:tcPrChange w:id="20" w:author="Tony Tea" w:date="2018-04-02T00:00:00Z">
              <w:tcPr>
                <w:tcW w:w="880" w:type="dxa"/>
              </w:tcPr>
            </w:tcPrChange>
          </w:tcPr>
          <w:p w14:paraId="1231BE67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1" w:author="Tony Tea" w:date="2018-04-02T00:00:00Z">
              <w:tcPr>
                <w:tcW w:w="2564" w:type="dxa"/>
              </w:tcPr>
            </w:tcPrChange>
          </w:tcPr>
          <w:p w14:paraId="03B8FDE1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2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Reative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Extensions for JVM</w:t>
              </w:r>
            </w:ins>
          </w:p>
        </w:tc>
        <w:tc>
          <w:tcPr>
            <w:tcW w:w="5935" w:type="dxa"/>
            <w:tcPrChange w:id="23" w:author="Tony Tea" w:date="2018-04-02T00:00:00Z">
              <w:tcPr>
                <w:tcW w:w="5906" w:type="dxa"/>
              </w:tcPr>
            </w:tcPrChange>
          </w:tcPr>
          <w:p w14:paraId="4FCAF828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4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https://github.com/ReactiveX/RxJava</w:t>
              </w:r>
            </w:ins>
          </w:p>
        </w:tc>
      </w:tr>
      <w:tr w:rsidR="001A3329" w:rsidRPr="00AF7D06" w14:paraId="279853B3" w14:textId="77777777" w:rsidTr="7AF9184E">
        <w:tc>
          <w:tcPr>
            <w:tcW w:w="841" w:type="dxa"/>
            <w:tcPrChange w:id="25" w:author="Tony Tea" w:date="2018-04-02T00:00:00Z">
              <w:tcPr>
                <w:tcW w:w="880" w:type="dxa"/>
              </w:tcPr>
            </w:tcPrChange>
          </w:tcPr>
          <w:p w14:paraId="36FEB5B0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6" w:author="Tony Tea" w:date="2018-04-02T00:00:00Z">
              <w:tcPr>
                <w:tcW w:w="2564" w:type="dxa"/>
              </w:tcPr>
            </w:tcPrChange>
          </w:tcPr>
          <w:p w14:paraId="192C0A09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7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Dex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to Java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decompiler</w:t>
              </w:r>
            </w:ins>
            <w:proofErr w:type="spellEnd"/>
          </w:p>
        </w:tc>
        <w:tc>
          <w:tcPr>
            <w:tcW w:w="5935" w:type="dxa"/>
            <w:tcPrChange w:id="28" w:author="Tony Tea" w:date="2018-04-02T00:00:00Z">
              <w:tcPr>
                <w:tcW w:w="5906" w:type="dxa"/>
              </w:tcPr>
            </w:tcPrChange>
          </w:tcPr>
          <w:p w14:paraId="285861E3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9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https://github.com/skylot/jadx</w:t>
              </w:r>
            </w:ins>
          </w:p>
        </w:tc>
      </w:tr>
      <w:tr w:rsidR="001A3329" w:rsidRPr="00AF7D06" w14:paraId="06477793" w14:textId="77777777" w:rsidTr="7AF9184E">
        <w:tc>
          <w:tcPr>
            <w:tcW w:w="841" w:type="dxa"/>
            <w:tcPrChange w:id="30" w:author="Tony Tea" w:date="2018-04-02T00:00:00Z">
              <w:tcPr>
                <w:tcW w:w="880" w:type="dxa"/>
              </w:tcPr>
            </w:tcPrChange>
          </w:tcPr>
          <w:p w14:paraId="30D7AA69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1" w:author="Tony Tea" w:date="2018-04-02T00:00:00Z">
              <w:tcPr>
                <w:tcW w:w="2564" w:type="dxa"/>
              </w:tcPr>
            </w:tcPrChange>
          </w:tcPr>
          <w:p w14:paraId="6AFBD958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2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Extensible Media Player</w:t>
              </w:r>
            </w:ins>
          </w:p>
        </w:tc>
        <w:tc>
          <w:tcPr>
            <w:tcW w:w="5935" w:type="dxa"/>
            <w:tcPrChange w:id="33" w:author="Tony Tea" w:date="2018-04-02T00:00:00Z">
              <w:tcPr>
                <w:tcW w:w="5906" w:type="dxa"/>
              </w:tcPr>
            </w:tcPrChange>
          </w:tcPr>
          <w:p w14:paraId="6C5E1625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4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https://github.com/google/ExoPlayer</w:t>
              </w:r>
            </w:ins>
          </w:p>
        </w:tc>
      </w:tr>
      <w:tr w:rsidR="001A3329" w:rsidRPr="00AF7D06" w14:paraId="74D481BC" w14:textId="77777777" w:rsidTr="7AF9184E">
        <w:tc>
          <w:tcPr>
            <w:tcW w:w="841" w:type="dxa"/>
            <w:tcPrChange w:id="35" w:author="Tony Tea" w:date="2018-04-02T00:00:00Z">
              <w:tcPr>
                <w:tcW w:w="880" w:type="dxa"/>
              </w:tcPr>
            </w:tcPrChange>
          </w:tcPr>
          <w:p w14:paraId="7196D064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6" w:author="Tony Tea" w:date="2018-04-02T00:00:00Z">
              <w:tcPr>
                <w:tcW w:w="2564" w:type="dxa"/>
              </w:tcPr>
            </w:tcPrChange>
          </w:tcPr>
          <w:p w14:paraId="0C296850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7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Replacement for SQLite and ORMs</w:t>
              </w:r>
            </w:ins>
          </w:p>
        </w:tc>
        <w:tc>
          <w:tcPr>
            <w:tcW w:w="5935" w:type="dxa"/>
            <w:tcPrChange w:id="38" w:author="Tony Tea" w:date="2018-04-02T00:00:00Z">
              <w:tcPr>
                <w:tcW w:w="5906" w:type="dxa"/>
              </w:tcPr>
            </w:tcPrChange>
          </w:tcPr>
          <w:p w14:paraId="2ABC8F1E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9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https://github.com/realm/realm-java</w:t>
              </w:r>
            </w:ins>
          </w:p>
        </w:tc>
      </w:tr>
      <w:tr w:rsidR="001A3329" w:rsidRPr="00AF7D06" w14:paraId="6CCD8CC8" w14:textId="77777777" w:rsidTr="7AF9184E">
        <w:tc>
          <w:tcPr>
            <w:tcW w:w="841" w:type="dxa"/>
            <w:tcPrChange w:id="40" w:author="Tony Tea" w:date="2018-04-02T00:00:00Z">
              <w:tcPr>
                <w:tcW w:w="880" w:type="dxa"/>
              </w:tcPr>
            </w:tcPrChange>
          </w:tcPr>
          <w:p w14:paraId="34FF1C98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1" w:author="Tony Tea" w:date="2018-04-02T00:00:00Z">
              <w:tcPr>
                <w:tcW w:w="2564" w:type="dxa"/>
              </w:tcPr>
            </w:tcPrChange>
          </w:tcPr>
          <w:p w14:paraId="07F8A6A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2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Deep Learning</w:t>
              </w:r>
            </w:ins>
          </w:p>
        </w:tc>
        <w:tc>
          <w:tcPr>
            <w:tcW w:w="5935" w:type="dxa"/>
            <w:tcPrChange w:id="43" w:author="Tony Tea" w:date="2018-04-02T00:00:00Z">
              <w:tcPr>
                <w:tcW w:w="5906" w:type="dxa"/>
              </w:tcPr>
            </w:tcPrChange>
          </w:tcPr>
          <w:p w14:paraId="0441C499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4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https://github.com/deeplearning4j/deeplearning4j</w:t>
              </w:r>
            </w:ins>
          </w:p>
        </w:tc>
      </w:tr>
      <w:tr w:rsidR="001A3329" w:rsidRPr="00AF7D06" w14:paraId="0D6928E9" w14:textId="77777777" w:rsidTr="7AF9184E">
        <w:trPr>
          <w:trHeight w:val="278"/>
          <w:trPrChange w:id="45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6" w:author="Tony Tea" w:date="2018-04-02T00:00:00Z">
              <w:tcPr>
                <w:tcW w:w="880" w:type="dxa"/>
              </w:tcPr>
            </w:tcPrChange>
          </w:tcPr>
          <w:p w14:paraId="6D072C0D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7" w:author="Tony Tea" w:date="2018-04-02T00:00:00Z">
              <w:tcPr>
                <w:tcW w:w="2564" w:type="dxa"/>
              </w:tcPr>
            </w:tcPrChange>
          </w:tcPr>
          <w:p w14:paraId="7D205CFA" w14:textId="27DA5387" w:rsidR="001A3329" w:rsidRPr="00AF7D06" w:rsidRDefault="7AF9184E" w:rsidP="7AF9184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7AF9184E">
              <w:rPr>
                <w:sz w:val="24"/>
                <w:szCs w:val="24"/>
              </w:rPr>
              <w:t>Java9 ASTPARSER</w:t>
            </w:r>
          </w:p>
        </w:tc>
        <w:tc>
          <w:tcPr>
            <w:tcW w:w="5935" w:type="dxa"/>
            <w:tcPrChange w:id="48" w:author="Tony Tea" w:date="2018-04-02T00:00:00Z">
              <w:tcPr>
                <w:tcW w:w="5906" w:type="dxa"/>
              </w:tcPr>
            </w:tcPrChange>
          </w:tcPr>
          <w:p w14:paraId="5384A7E7" w14:textId="32E89698" w:rsidR="001A3329" w:rsidRPr="00AF7D06" w:rsidRDefault="7AF9184E" w:rsidP="7AF9184E">
            <w:pPr>
              <w:rPr>
                <w:rFonts w:cstheme="minorHAnsi"/>
                <w:sz w:val="24"/>
                <w:szCs w:val="24"/>
              </w:rPr>
            </w:pPr>
            <w:r w:rsidRPr="7AF9184E">
              <w:rPr>
                <w:rFonts w:ascii="Calibri" w:eastAsia="Calibri" w:hAnsi="Calibri" w:cs="Calibri"/>
                <w:sz w:val="24"/>
                <w:szCs w:val="24"/>
              </w:rPr>
              <w:t>https://github.com/javaparser/javaparser</w:t>
            </w:r>
          </w:p>
        </w:tc>
      </w:tr>
      <w:tr w:rsidR="001A3329" w:rsidRPr="00AF7D06" w14:paraId="02850741" w14:textId="77777777" w:rsidTr="7AF9184E">
        <w:trPr>
          <w:trHeight w:val="278"/>
          <w:trPrChange w:id="49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50" w:author="Tony Tea" w:date="2018-04-02T00:00:00Z">
              <w:tcPr>
                <w:tcW w:w="880" w:type="dxa"/>
              </w:tcPr>
            </w:tcPrChange>
          </w:tcPr>
          <w:p w14:paraId="48A21919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51" w:author="Tony Tea" w:date="2018-04-02T00:00:00Z">
              <w:tcPr>
                <w:tcW w:w="2564" w:type="dxa"/>
              </w:tcPr>
            </w:tcPrChange>
          </w:tcPr>
          <w:p w14:paraId="608D52C4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2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Network Security and Proxy Library</w:t>
              </w:r>
            </w:ins>
          </w:p>
        </w:tc>
        <w:tc>
          <w:tcPr>
            <w:tcW w:w="5935" w:type="dxa"/>
            <w:tcPrChange w:id="53" w:author="Tony Tea" w:date="2018-04-02T00:00:00Z">
              <w:tcPr>
                <w:tcW w:w="5906" w:type="dxa"/>
              </w:tcPr>
            </w:tcPrChange>
          </w:tcPr>
          <w:p w14:paraId="66A9C877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4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https://github.com/guardianproject/NetCipher</w:t>
              </w:r>
            </w:ins>
          </w:p>
        </w:tc>
      </w:tr>
    </w:tbl>
    <w:p w14:paraId="6BD18F9B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238601FE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2438"/>
        <w:gridCol w:w="5820"/>
      </w:tblGrid>
      <w:tr w:rsidR="001A3329" w:rsidRPr="00AF7D06" w14:paraId="039710B8" w14:textId="77777777" w:rsidTr="0082347C">
        <w:tc>
          <w:tcPr>
            <w:tcW w:w="841" w:type="dxa"/>
          </w:tcPr>
          <w:p w14:paraId="4A83E873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Wilfredo</w:t>
            </w:r>
          </w:p>
        </w:tc>
        <w:tc>
          <w:tcPr>
            <w:tcW w:w="2574" w:type="dxa"/>
          </w:tcPr>
          <w:p w14:paraId="59B75C29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4C4937E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3065CA90" w14:textId="77777777" w:rsidTr="0082347C">
        <w:tc>
          <w:tcPr>
            <w:tcW w:w="841" w:type="dxa"/>
          </w:tcPr>
          <w:p w14:paraId="0F3CABC7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D99A526" w14:textId="77777777"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2D Java Game Framework</w:t>
            </w:r>
          </w:p>
        </w:tc>
        <w:tc>
          <w:tcPr>
            <w:tcW w:w="5935" w:type="dxa"/>
          </w:tcPr>
          <w:p w14:paraId="7EA37ADA" w14:textId="77777777"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https://github.com/pacampbell/Game</w:t>
            </w:r>
          </w:p>
        </w:tc>
      </w:tr>
      <w:tr w:rsidR="001A3329" w:rsidRPr="00AF7D06" w14:paraId="0F1EA9B0" w14:textId="77777777" w:rsidTr="0082347C">
        <w:tc>
          <w:tcPr>
            <w:tcW w:w="841" w:type="dxa"/>
          </w:tcPr>
          <w:p w14:paraId="5B08B5D1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A03D5B6" w14:textId="77777777"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Terasology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935" w:type="dxa"/>
          </w:tcPr>
          <w:p w14:paraId="3C46EF9B" w14:textId="77777777"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https://github.com/MovingBlocks/Terasology</w:t>
            </w:r>
          </w:p>
        </w:tc>
      </w:tr>
      <w:tr w:rsidR="001A3329" w:rsidRPr="00AF7D06" w14:paraId="18A66A9A" w14:textId="77777777" w:rsidTr="0082347C">
        <w:tc>
          <w:tcPr>
            <w:tcW w:w="841" w:type="dxa"/>
          </w:tcPr>
          <w:p w14:paraId="16DEB4AB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99505C2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XMage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— Magic, Another Game Engine</w:t>
            </w:r>
          </w:p>
        </w:tc>
        <w:tc>
          <w:tcPr>
            <w:tcW w:w="5935" w:type="dxa"/>
          </w:tcPr>
          <w:p w14:paraId="549872EC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https://github.com/magefree/mage</w:t>
            </w:r>
          </w:p>
        </w:tc>
      </w:tr>
      <w:tr w:rsidR="001A3329" w:rsidRPr="00AF7D06" w14:paraId="4696A677" w14:textId="77777777" w:rsidTr="0082347C">
        <w:tc>
          <w:tcPr>
            <w:tcW w:w="841" w:type="dxa"/>
          </w:tcPr>
          <w:p w14:paraId="0AD9C6F4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4C64D0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Magarena</w:t>
            </w:r>
            <w:proofErr w:type="spellEnd"/>
          </w:p>
        </w:tc>
        <w:tc>
          <w:tcPr>
            <w:tcW w:w="5935" w:type="dxa"/>
          </w:tcPr>
          <w:p w14:paraId="2BDF03BD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https://github.com/magarena/magarena</w:t>
            </w:r>
          </w:p>
        </w:tc>
      </w:tr>
      <w:tr w:rsidR="001A3329" w:rsidRPr="00AF7D06" w14:paraId="451EDF0F" w14:textId="77777777" w:rsidTr="0082347C">
        <w:tc>
          <w:tcPr>
            <w:tcW w:w="841" w:type="dxa"/>
          </w:tcPr>
          <w:p w14:paraId="4B1F511A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088C14E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Martian Run</w:t>
            </w:r>
          </w:p>
        </w:tc>
        <w:tc>
          <w:tcPr>
            <w:tcW w:w="5935" w:type="dxa"/>
          </w:tcPr>
          <w:p w14:paraId="4B140A92" w14:textId="77777777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https://github.com/wmora/martianrun</w:t>
            </w:r>
          </w:p>
        </w:tc>
      </w:tr>
      <w:tr w:rsidR="001A3329" w:rsidRPr="00AF7D06" w14:paraId="4B85DD32" w14:textId="77777777" w:rsidTr="0082347C">
        <w:tc>
          <w:tcPr>
            <w:tcW w:w="841" w:type="dxa"/>
          </w:tcPr>
          <w:p w14:paraId="65F9C3DC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743A614" w14:textId="77777777"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Stendhal</w:t>
            </w:r>
          </w:p>
        </w:tc>
        <w:tc>
          <w:tcPr>
            <w:tcW w:w="5935" w:type="dxa"/>
          </w:tcPr>
          <w:p w14:paraId="41D152F5" w14:textId="77777777"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https://github.com/arianne/stendhal</w:t>
            </w:r>
          </w:p>
        </w:tc>
      </w:tr>
      <w:tr w:rsidR="001A3329" w:rsidRPr="00AF7D06" w14:paraId="2DE745EB" w14:textId="77777777" w:rsidTr="0082347C">
        <w:tc>
          <w:tcPr>
            <w:tcW w:w="841" w:type="dxa"/>
          </w:tcPr>
          <w:p w14:paraId="5023141B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8B3B488" w14:textId="77777777"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Dungeon</w:t>
            </w:r>
          </w:p>
        </w:tc>
        <w:tc>
          <w:tcPr>
            <w:tcW w:w="5935" w:type="dxa"/>
          </w:tcPr>
          <w:p w14:paraId="0815B7D4" w14:textId="77777777"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https://github.com/bernardosulzbach/dungeon</w:t>
            </w:r>
          </w:p>
        </w:tc>
      </w:tr>
      <w:tr w:rsidR="001A3329" w:rsidRPr="00AF7D06" w14:paraId="400E7F8A" w14:textId="77777777" w:rsidTr="0082347C">
        <w:tc>
          <w:tcPr>
            <w:tcW w:w="841" w:type="dxa"/>
          </w:tcPr>
          <w:p w14:paraId="1F3B1409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5CA63F1" w14:textId="77777777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Pretend You're Xyzzy</w:t>
            </w:r>
          </w:p>
        </w:tc>
        <w:tc>
          <w:tcPr>
            <w:tcW w:w="5935" w:type="dxa"/>
          </w:tcPr>
          <w:p w14:paraId="0AA4AB2A" w14:textId="77777777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https://github.com/ajanata/PretendYoureXyzzy</w:t>
            </w:r>
          </w:p>
        </w:tc>
      </w:tr>
      <w:tr w:rsidR="001A3329" w:rsidRPr="00AF7D06" w14:paraId="6DD32D0C" w14:textId="77777777" w:rsidTr="0082347C">
        <w:trPr>
          <w:trHeight w:val="278"/>
        </w:trPr>
        <w:tc>
          <w:tcPr>
            <w:tcW w:w="841" w:type="dxa"/>
          </w:tcPr>
          <w:p w14:paraId="562C75D1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925F501" w14:textId="77777777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Mindustry</w:t>
            </w:r>
            <w:proofErr w:type="spellEnd"/>
          </w:p>
        </w:tc>
        <w:tc>
          <w:tcPr>
            <w:tcW w:w="5935" w:type="dxa"/>
          </w:tcPr>
          <w:p w14:paraId="7F0E3DA3" w14:textId="77777777" w:rsidR="001A3329" w:rsidRPr="00AF7D06" w:rsidRDefault="001F6A57" w:rsidP="0082347C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0F7CB1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https://github.com/Anuken/Mindustry</w:t>
              </w:r>
            </w:hyperlink>
          </w:p>
        </w:tc>
      </w:tr>
      <w:tr w:rsidR="001A3329" w:rsidRPr="00AF7D06" w14:paraId="6D1BAFE0" w14:textId="77777777" w:rsidTr="0082347C">
        <w:trPr>
          <w:trHeight w:val="278"/>
        </w:trPr>
        <w:tc>
          <w:tcPr>
            <w:tcW w:w="841" w:type="dxa"/>
          </w:tcPr>
          <w:p w14:paraId="664355AD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CBCEDA6" w14:textId="77777777"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Seventh</w:t>
            </w:r>
          </w:p>
        </w:tc>
        <w:tc>
          <w:tcPr>
            <w:tcW w:w="5935" w:type="dxa"/>
          </w:tcPr>
          <w:p w14:paraId="6EE4605C" w14:textId="77777777"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https://github.com/tonysparks/seventh</w:t>
            </w:r>
          </w:p>
        </w:tc>
      </w:tr>
    </w:tbl>
    <w:p w14:paraId="1A965116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7DF4E37C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71626DA1" w14:textId="77777777" w:rsidTr="0082347C">
        <w:tc>
          <w:tcPr>
            <w:tcW w:w="841" w:type="dxa"/>
          </w:tcPr>
          <w:p w14:paraId="75351DCB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lastRenderedPageBreak/>
              <w:t>Logan</w:t>
            </w:r>
          </w:p>
        </w:tc>
        <w:tc>
          <w:tcPr>
            <w:tcW w:w="2574" w:type="dxa"/>
          </w:tcPr>
          <w:p w14:paraId="2D1137D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0650774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49D711FE" w14:textId="77777777" w:rsidTr="0082347C">
        <w:tc>
          <w:tcPr>
            <w:tcW w:w="841" w:type="dxa"/>
          </w:tcPr>
          <w:p w14:paraId="44FB30F8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0732B0C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Crawler4j</w:t>
            </w:r>
          </w:p>
        </w:tc>
        <w:tc>
          <w:tcPr>
            <w:tcW w:w="5935" w:type="dxa"/>
          </w:tcPr>
          <w:p w14:paraId="1B8A59E6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https://github.com/yasserg/crawler4j</w:t>
            </w:r>
          </w:p>
        </w:tc>
      </w:tr>
      <w:tr w:rsidR="001A3329" w:rsidRPr="00AF7D06" w14:paraId="4225545E" w14:textId="77777777" w:rsidTr="0082347C">
        <w:tc>
          <w:tcPr>
            <w:tcW w:w="841" w:type="dxa"/>
          </w:tcPr>
          <w:p w14:paraId="1DA6542E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992C88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OpenFire</w:t>
            </w:r>
            <w:proofErr w:type="spellEnd"/>
          </w:p>
        </w:tc>
        <w:tc>
          <w:tcPr>
            <w:tcW w:w="5935" w:type="dxa"/>
          </w:tcPr>
          <w:p w14:paraId="245A32EB" w14:textId="77777777" w:rsidR="001A3329" w:rsidRPr="00AF7D06" w:rsidRDefault="00AC6728" w:rsidP="0082347C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https://github.com/igniterealtime/Openfire</w:t>
            </w:r>
          </w:p>
        </w:tc>
      </w:tr>
      <w:tr w:rsidR="001A3329" w:rsidRPr="00AF7D06" w14:paraId="1A85B5DE" w14:textId="77777777" w:rsidTr="0082347C">
        <w:tc>
          <w:tcPr>
            <w:tcW w:w="841" w:type="dxa"/>
          </w:tcPr>
          <w:p w14:paraId="3041E394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236E15E" w14:textId="77777777" w:rsidR="001A3329" w:rsidRPr="00AF7D06" w:rsidRDefault="005672FE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OpenRefine</w:t>
            </w:r>
            <w:proofErr w:type="spellEnd"/>
          </w:p>
        </w:tc>
        <w:tc>
          <w:tcPr>
            <w:tcW w:w="5935" w:type="dxa"/>
          </w:tcPr>
          <w:p w14:paraId="044880F2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https://github.com/OpenRefine/OpenRefine</w:t>
            </w:r>
          </w:p>
        </w:tc>
      </w:tr>
      <w:tr w:rsidR="001A3329" w:rsidRPr="00AF7D06" w14:paraId="1D0A027D" w14:textId="77777777" w:rsidTr="0082347C">
        <w:tc>
          <w:tcPr>
            <w:tcW w:w="841" w:type="dxa"/>
          </w:tcPr>
          <w:p w14:paraId="722B00AE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F7E941E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Apache Dubbo</w:t>
            </w:r>
          </w:p>
        </w:tc>
        <w:tc>
          <w:tcPr>
            <w:tcW w:w="5935" w:type="dxa"/>
          </w:tcPr>
          <w:p w14:paraId="2078F28B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https://github.com/apache/incubator-dubbo</w:t>
            </w:r>
          </w:p>
        </w:tc>
      </w:tr>
      <w:tr w:rsidR="001A3329" w:rsidRPr="00AF7D06" w14:paraId="4B8DC8A4" w14:textId="77777777" w:rsidTr="0082347C">
        <w:tc>
          <w:tcPr>
            <w:tcW w:w="841" w:type="dxa"/>
          </w:tcPr>
          <w:p w14:paraId="42C6D796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5D8FFE0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PinPoint</w:t>
            </w:r>
            <w:proofErr w:type="spellEnd"/>
          </w:p>
        </w:tc>
        <w:tc>
          <w:tcPr>
            <w:tcW w:w="5935" w:type="dxa"/>
          </w:tcPr>
          <w:p w14:paraId="42B2B418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https://github.com/naver/pinpoint</w:t>
            </w:r>
          </w:p>
        </w:tc>
      </w:tr>
      <w:tr w:rsidR="001A3329" w:rsidRPr="00AF7D06" w14:paraId="6F660699" w14:textId="77777777" w:rsidTr="0082347C">
        <w:tc>
          <w:tcPr>
            <w:tcW w:w="841" w:type="dxa"/>
          </w:tcPr>
          <w:p w14:paraId="6E1831B3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75682BF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H20.ai</w:t>
            </w:r>
          </w:p>
        </w:tc>
        <w:tc>
          <w:tcPr>
            <w:tcW w:w="5935" w:type="dxa"/>
          </w:tcPr>
          <w:p w14:paraId="1981BDC1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https://github.com/h2oai/h2o-3</w:t>
            </w:r>
          </w:p>
        </w:tc>
      </w:tr>
      <w:tr w:rsidR="001A3329" w:rsidRPr="00AF7D06" w14:paraId="1C1CDB05" w14:textId="77777777" w:rsidTr="0082347C">
        <w:tc>
          <w:tcPr>
            <w:tcW w:w="841" w:type="dxa"/>
          </w:tcPr>
          <w:p w14:paraId="54E11D2A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7CD2AB2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Kill Bill</w:t>
            </w:r>
          </w:p>
        </w:tc>
        <w:tc>
          <w:tcPr>
            <w:tcW w:w="5935" w:type="dxa"/>
          </w:tcPr>
          <w:p w14:paraId="6AD9EAC0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https://github.com/killbill/killbill</w:t>
            </w:r>
          </w:p>
        </w:tc>
      </w:tr>
      <w:tr w:rsidR="001A3329" w:rsidRPr="00AF7D06" w14:paraId="3D9EC1C2" w14:textId="77777777" w:rsidTr="0082347C">
        <w:tc>
          <w:tcPr>
            <w:tcW w:w="841" w:type="dxa"/>
          </w:tcPr>
          <w:p w14:paraId="31126E5D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6EACFCA" w14:textId="77777777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="00AF7D06">
              <w:rPr>
                <w:rFonts w:cstheme="minorHAnsi"/>
                <w:sz w:val="24"/>
                <w:szCs w:val="24"/>
              </w:rPr>
              <w:t>raph</w:t>
            </w:r>
            <w:r>
              <w:rPr>
                <w:rFonts w:cstheme="minorHAnsi"/>
                <w:sz w:val="24"/>
                <w:szCs w:val="24"/>
              </w:rPr>
              <w:t xml:space="preserve"> hopper</w:t>
            </w:r>
          </w:p>
        </w:tc>
        <w:tc>
          <w:tcPr>
            <w:tcW w:w="5935" w:type="dxa"/>
          </w:tcPr>
          <w:p w14:paraId="18F0823F" w14:textId="77777777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https://github.com/graphhopper/graphhopper</w:t>
            </w:r>
          </w:p>
        </w:tc>
      </w:tr>
      <w:tr w:rsidR="001A3329" w:rsidRPr="00AF7D06" w14:paraId="3C844B28" w14:textId="77777777" w:rsidTr="0082347C">
        <w:trPr>
          <w:trHeight w:val="278"/>
        </w:trPr>
        <w:tc>
          <w:tcPr>
            <w:tcW w:w="841" w:type="dxa"/>
          </w:tcPr>
          <w:p w14:paraId="2DE403A5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E77021E" w14:textId="77777777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Omni Notes</w:t>
            </w:r>
          </w:p>
        </w:tc>
        <w:tc>
          <w:tcPr>
            <w:tcW w:w="5935" w:type="dxa"/>
          </w:tcPr>
          <w:p w14:paraId="7FB382E4" w14:textId="77777777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 w:rsidRPr="00E8618E">
              <w:rPr>
                <w:rFonts w:cstheme="minorHAnsi"/>
                <w:sz w:val="24"/>
                <w:szCs w:val="24"/>
              </w:rPr>
              <w:t>https://github.com/federicoiosue/Omni-Notes</w:t>
            </w:r>
          </w:p>
        </w:tc>
      </w:tr>
      <w:tr w:rsidR="001A3329" w:rsidRPr="00AF7D06" w14:paraId="13AB3B97" w14:textId="77777777" w:rsidTr="0082347C">
        <w:trPr>
          <w:trHeight w:val="278"/>
        </w:trPr>
        <w:tc>
          <w:tcPr>
            <w:tcW w:w="841" w:type="dxa"/>
          </w:tcPr>
          <w:p w14:paraId="62431CDC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C70E454" w14:textId="77777777"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Stage Monitor</w:t>
            </w:r>
          </w:p>
        </w:tc>
        <w:tc>
          <w:tcPr>
            <w:tcW w:w="5935" w:type="dxa"/>
          </w:tcPr>
          <w:p w14:paraId="2ABA1E3E" w14:textId="77777777"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 w:rsidRPr="00985120">
              <w:rPr>
                <w:rFonts w:cstheme="minorHAnsi"/>
                <w:sz w:val="24"/>
                <w:szCs w:val="24"/>
              </w:rPr>
              <w:t>https://github.com/stagemonitor/stagemonitor</w:t>
            </w:r>
          </w:p>
        </w:tc>
      </w:tr>
    </w:tbl>
    <w:p w14:paraId="49E398E2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16287F21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14:paraId="5BE93A62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2543"/>
        <w:gridCol w:w="5910"/>
      </w:tblGrid>
      <w:tr w:rsidR="001A3329" w:rsidRPr="00AF7D06" w14:paraId="665AF909" w14:textId="77777777" w:rsidTr="0082347C">
        <w:tc>
          <w:tcPr>
            <w:tcW w:w="841" w:type="dxa"/>
          </w:tcPr>
          <w:p w14:paraId="24D0282D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Joshua</w:t>
            </w:r>
          </w:p>
        </w:tc>
        <w:tc>
          <w:tcPr>
            <w:tcW w:w="2574" w:type="dxa"/>
          </w:tcPr>
          <w:p w14:paraId="2068684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54CC580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3A0B2C36" w14:textId="77777777" w:rsidTr="0082347C">
        <w:tc>
          <w:tcPr>
            <w:tcW w:w="841" w:type="dxa"/>
          </w:tcPr>
          <w:p w14:paraId="384BA73E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AE67A83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jMonkeyEngine</w:t>
            </w:r>
            <w:proofErr w:type="spellEnd"/>
          </w:p>
        </w:tc>
        <w:tc>
          <w:tcPr>
            <w:tcW w:w="5935" w:type="dxa"/>
          </w:tcPr>
          <w:p w14:paraId="6323CE10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https://github.com/jMonkeyEngine/jmonkeyengine</w:t>
            </w:r>
          </w:p>
        </w:tc>
      </w:tr>
      <w:tr w:rsidR="001A3329" w:rsidRPr="00AF7D06" w14:paraId="3AD16069" w14:textId="77777777" w:rsidTr="0082347C">
        <w:tc>
          <w:tcPr>
            <w:tcW w:w="841" w:type="dxa"/>
          </w:tcPr>
          <w:p w14:paraId="34B3F2EB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213481F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libGDX</w:t>
            </w:r>
            <w:proofErr w:type="spellEnd"/>
          </w:p>
        </w:tc>
        <w:tc>
          <w:tcPr>
            <w:tcW w:w="5935" w:type="dxa"/>
          </w:tcPr>
          <w:p w14:paraId="203226AF" w14:textId="7777777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https://github.com/libgdx/libgdx</w:t>
            </w:r>
          </w:p>
        </w:tc>
      </w:tr>
      <w:tr w:rsidR="001A3329" w:rsidRPr="00AF7D06" w14:paraId="070FBCFA" w14:textId="77777777" w:rsidTr="0082347C">
        <w:tc>
          <w:tcPr>
            <w:tcW w:w="841" w:type="dxa"/>
          </w:tcPr>
          <w:p w14:paraId="7D34F5C7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821E1D1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TEAMMATES</w:t>
            </w:r>
          </w:p>
        </w:tc>
        <w:tc>
          <w:tcPr>
            <w:tcW w:w="5935" w:type="dxa"/>
          </w:tcPr>
          <w:p w14:paraId="333AE2B6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https://github.com/TEAMMATES/teammates</w:t>
            </w:r>
          </w:p>
        </w:tc>
      </w:tr>
      <w:tr w:rsidR="001A3329" w:rsidRPr="00AF7D06" w14:paraId="32FFE99B" w14:textId="77777777" w:rsidTr="0082347C">
        <w:tc>
          <w:tcPr>
            <w:tcW w:w="841" w:type="dxa"/>
          </w:tcPr>
          <w:p w14:paraId="0B4020A7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0EB7CEB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Junit 4</w:t>
            </w:r>
          </w:p>
        </w:tc>
        <w:tc>
          <w:tcPr>
            <w:tcW w:w="5935" w:type="dxa"/>
          </w:tcPr>
          <w:p w14:paraId="4F0E855F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https://github.com/junit-team/junit4</w:t>
            </w:r>
          </w:p>
        </w:tc>
      </w:tr>
      <w:tr w:rsidR="001A3329" w:rsidRPr="00AF7D06" w14:paraId="04235D9C" w14:textId="77777777" w:rsidTr="0082347C">
        <w:tc>
          <w:tcPr>
            <w:tcW w:w="841" w:type="dxa"/>
          </w:tcPr>
          <w:p w14:paraId="1D7B270A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919B69F" w14:textId="77777777" w:rsidR="001A3329" w:rsidRPr="00AF7D06" w:rsidRDefault="00A0008C" w:rsidP="00A0008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Activiti, light-weight workflow and Business Process Management </w:t>
            </w:r>
          </w:p>
        </w:tc>
        <w:tc>
          <w:tcPr>
            <w:tcW w:w="5935" w:type="dxa"/>
          </w:tcPr>
          <w:p w14:paraId="74BFE904" w14:textId="77777777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https://github.com/Activiti/Activiti</w:t>
            </w:r>
          </w:p>
        </w:tc>
      </w:tr>
      <w:tr w:rsidR="001A3329" w:rsidRPr="00AF7D06" w14:paraId="59652B88" w14:textId="77777777" w:rsidTr="0082347C">
        <w:tc>
          <w:tcPr>
            <w:tcW w:w="841" w:type="dxa"/>
          </w:tcPr>
          <w:p w14:paraId="4F904CB7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D4EC9E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Kore –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Kodi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/XBMC remote</w:t>
            </w:r>
          </w:p>
        </w:tc>
        <w:tc>
          <w:tcPr>
            <w:tcW w:w="5935" w:type="dxa"/>
          </w:tcPr>
          <w:p w14:paraId="7CD9008F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https://github.com/xbmc/Kore</w:t>
            </w:r>
          </w:p>
        </w:tc>
      </w:tr>
      <w:tr w:rsidR="001A3329" w:rsidRPr="00AF7D06" w14:paraId="6CB87B0D" w14:textId="77777777" w:rsidTr="0082347C">
        <w:tc>
          <w:tcPr>
            <w:tcW w:w="841" w:type="dxa"/>
          </w:tcPr>
          <w:p w14:paraId="06971CD3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B8AC5A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MyCollab</w:t>
            </w:r>
            <w:proofErr w:type="spellEnd"/>
          </w:p>
        </w:tc>
        <w:tc>
          <w:tcPr>
            <w:tcW w:w="5935" w:type="dxa"/>
          </w:tcPr>
          <w:p w14:paraId="62019A17" w14:textId="77777777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https://github.com/MyCollab/mycollab</w:t>
            </w:r>
          </w:p>
        </w:tc>
      </w:tr>
      <w:tr w:rsidR="001A3329" w:rsidRPr="00AF7D06" w14:paraId="50F7CA51" w14:textId="77777777" w:rsidTr="0082347C">
        <w:tc>
          <w:tcPr>
            <w:tcW w:w="841" w:type="dxa"/>
          </w:tcPr>
          <w:p w14:paraId="2A1F701D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D3DA010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BioJava</w:t>
            </w:r>
            <w:proofErr w:type="spellEnd"/>
          </w:p>
        </w:tc>
        <w:tc>
          <w:tcPr>
            <w:tcW w:w="5935" w:type="dxa"/>
          </w:tcPr>
          <w:p w14:paraId="33ED3B18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https://github.com/biojava/biojava/</w:t>
            </w:r>
          </w:p>
        </w:tc>
      </w:tr>
      <w:tr w:rsidR="001A3329" w:rsidRPr="00AF7D06" w14:paraId="2A561595" w14:textId="77777777" w:rsidTr="0082347C">
        <w:trPr>
          <w:trHeight w:val="278"/>
        </w:trPr>
        <w:tc>
          <w:tcPr>
            <w:tcW w:w="841" w:type="dxa"/>
          </w:tcPr>
          <w:p w14:paraId="03EFCA41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5E10E46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Cryptomator</w:t>
            </w:r>
            <w:proofErr w:type="spellEnd"/>
          </w:p>
        </w:tc>
        <w:tc>
          <w:tcPr>
            <w:tcW w:w="5935" w:type="dxa"/>
          </w:tcPr>
          <w:p w14:paraId="7F785190" w14:textId="77777777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https://github.com/cryptomator/cryptomator</w:t>
            </w:r>
          </w:p>
        </w:tc>
      </w:tr>
      <w:tr w:rsidR="001A3329" w:rsidRPr="00AF7D06" w14:paraId="4FEFB911" w14:textId="77777777" w:rsidTr="0082347C">
        <w:trPr>
          <w:trHeight w:val="278"/>
        </w:trPr>
        <w:tc>
          <w:tcPr>
            <w:tcW w:w="841" w:type="dxa"/>
          </w:tcPr>
          <w:p w14:paraId="5F96A722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33DA041" w14:textId="77777777"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Google maps for java</w:t>
            </w:r>
          </w:p>
        </w:tc>
        <w:tc>
          <w:tcPr>
            <w:tcW w:w="5935" w:type="dxa"/>
          </w:tcPr>
          <w:p w14:paraId="2AC855EE" w14:textId="77777777"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https://github.com/googlemaps/google-maps-services-java</w:t>
            </w:r>
          </w:p>
        </w:tc>
      </w:tr>
    </w:tbl>
    <w:p w14:paraId="5B95CD12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5220BBB2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2397"/>
        <w:gridCol w:w="5645"/>
      </w:tblGrid>
      <w:tr w:rsidR="001A3329" w:rsidRPr="00AF7D06" w14:paraId="2657B5A4" w14:textId="77777777" w:rsidTr="0082347C">
        <w:tc>
          <w:tcPr>
            <w:tcW w:w="841" w:type="dxa"/>
          </w:tcPr>
          <w:p w14:paraId="67F0FA82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JinMyoung</w:t>
            </w:r>
          </w:p>
        </w:tc>
        <w:tc>
          <w:tcPr>
            <w:tcW w:w="2574" w:type="dxa"/>
          </w:tcPr>
          <w:p w14:paraId="7CDF479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4D2377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13CB595B" w14:textId="77777777" w:rsidTr="0082347C">
        <w:tc>
          <w:tcPr>
            <w:tcW w:w="841" w:type="dxa"/>
          </w:tcPr>
          <w:p w14:paraId="6D9C8D39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5E05EE" w14:textId="75DB27C2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cSploit</w:t>
            </w:r>
            <w:proofErr w:type="spellEnd"/>
          </w:p>
        </w:tc>
        <w:tc>
          <w:tcPr>
            <w:tcW w:w="5935" w:type="dxa"/>
          </w:tcPr>
          <w:p w14:paraId="2FC17F8B" w14:textId="22E7E7B1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https://github.com/cSploit/android</w:t>
            </w:r>
          </w:p>
        </w:tc>
      </w:tr>
      <w:tr w:rsidR="001A3329" w:rsidRPr="00AF7D06" w14:paraId="0A4F7224" w14:textId="77777777" w:rsidTr="0082347C">
        <w:tc>
          <w:tcPr>
            <w:tcW w:w="841" w:type="dxa"/>
          </w:tcPr>
          <w:p w14:paraId="5AE48A43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0F40DEB" w14:textId="549B6A1B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SecurityShepherd</w:t>
            </w:r>
            <w:proofErr w:type="spellEnd"/>
          </w:p>
        </w:tc>
        <w:tc>
          <w:tcPr>
            <w:tcW w:w="5935" w:type="dxa"/>
          </w:tcPr>
          <w:p w14:paraId="77A52294" w14:textId="50D9C487" w:rsidR="001A3329" w:rsidRPr="00AF7D06" w:rsidRDefault="00C70644" w:rsidP="00C70644">
            <w:pPr>
              <w:tabs>
                <w:tab w:val="left" w:pos="1710"/>
              </w:tabs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https://github.com/OWASP/SecurityShepherd</w:t>
            </w:r>
            <w:r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1A3329" w:rsidRPr="00AF7D06" w14:paraId="007DCDA8" w14:textId="77777777" w:rsidTr="0082347C">
        <w:tc>
          <w:tcPr>
            <w:tcW w:w="841" w:type="dxa"/>
          </w:tcPr>
          <w:p w14:paraId="450EA2D7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DD355C9" w14:textId="045E71E2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Zuul</w:t>
            </w:r>
            <w:proofErr w:type="spellEnd"/>
          </w:p>
        </w:tc>
        <w:tc>
          <w:tcPr>
            <w:tcW w:w="5935" w:type="dxa"/>
          </w:tcPr>
          <w:p w14:paraId="1A81F0B1" w14:textId="126F4DBD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https://github.com/Netflix/zuul</w:t>
            </w:r>
          </w:p>
        </w:tc>
      </w:tr>
      <w:tr w:rsidR="001A3329" w:rsidRPr="00AF7D06" w14:paraId="717AAFBA" w14:textId="77777777" w:rsidTr="0082347C">
        <w:tc>
          <w:tcPr>
            <w:tcW w:w="841" w:type="dxa"/>
          </w:tcPr>
          <w:p w14:paraId="56EE48EE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08EB2C" w14:textId="532C4467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SearchGuard</w:t>
            </w:r>
            <w:proofErr w:type="spellEnd"/>
          </w:p>
        </w:tc>
        <w:tc>
          <w:tcPr>
            <w:tcW w:w="5935" w:type="dxa"/>
          </w:tcPr>
          <w:p w14:paraId="121FD38A" w14:textId="221F8C6D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https://github.com/floragunncom/search-guard</w:t>
            </w:r>
          </w:p>
        </w:tc>
      </w:tr>
      <w:tr w:rsidR="001A3329" w:rsidRPr="00AF7D06" w14:paraId="1FE2DD96" w14:textId="77777777" w:rsidTr="0082347C">
        <w:tc>
          <w:tcPr>
            <w:tcW w:w="841" w:type="dxa"/>
          </w:tcPr>
          <w:p w14:paraId="27357532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7F023C8" w14:textId="2E8DF196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Pac4j</w:t>
            </w:r>
          </w:p>
        </w:tc>
        <w:tc>
          <w:tcPr>
            <w:tcW w:w="5935" w:type="dxa"/>
          </w:tcPr>
          <w:p w14:paraId="4BDB5498" w14:textId="4F93B910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https://github.com/pac4j/pac4j</w:t>
            </w:r>
          </w:p>
        </w:tc>
      </w:tr>
      <w:tr w:rsidR="001A3329" w:rsidRPr="00AF7D06" w14:paraId="2916C19D" w14:textId="77777777" w:rsidTr="0082347C">
        <w:tc>
          <w:tcPr>
            <w:tcW w:w="841" w:type="dxa"/>
          </w:tcPr>
          <w:p w14:paraId="74869460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87F57B8" w14:textId="06E279FA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Hive2Hive</w:t>
            </w:r>
          </w:p>
        </w:tc>
        <w:tc>
          <w:tcPr>
            <w:tcW w:w="5935" w:type="dxa"/>
          </w:tcPr>
          <w:p w14:paraId="54738AF4" w14:textId="3FC3F848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https://github.com/Hive2Hive/Hive2Hive</w:t>
            </w:r>
          </w:p>
        </w:tc>
      </w:tr>
      <w:tr w:rsidR="001A3329" w:rsidRPr="00AF7D06" w14:paraId="46ABBD8F" w14:textId="77777777" w:rsidTr="0082347C">
        <w:tc>
          <w:tcPr>
            <w:tcW w:w="841" w:type="dxa"/>
          </w:tcPr>
          <w:p w14:paraId="06BBA33E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64FCBC1" w14:textId="3490DA9F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Shuttle Music Player</w:t>
            </w:r>
          </w:p>
        </w:tc>
        <w:tc>
          <w:tcPr>
            <w:tcW w:w="5935" w:type="dxa"/>
          </w:tcPr>
          <w:p w14:paraId="5C8C6B09" w14:textId="679D3470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https://github.com/timusus/Shuttle</w:t>
            </w:r>
          </w:p>
        </w:tc>
      </w:tr>
      <w:tr w:rsidR="001A3329" w:rsidRPr="00AF7D06" w14:paraId="3382A365" w14:textId="77777777" w:rsidTr="0082347C">
        <w:tc>
          <w:tcPr>
            <w:tcW w:w="841" w:type="dxa"/>
          </w:tcPr>
          <w:p w14:paraId="5C71F136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2199465" w14:textId="7BC5DED4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Stylish Music Player</w:t>
            </w:r>
          </w:p>
        </w:tc>
        <w:tc>
          <w:tcPr>
            <w:tcW w:w="5935" w:type="dxa"/>
          </w:tcPr>
          <w:p w14:paraId="0DA123B1" w14:textId="41EF01A4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https://github.com/ryanhoo/StylishMusicPlayer</w:t>
            </w:r>
          </w:p>
        </w:tc>
      </w:tr>
      <w:tr w:rsidR="001A3329" w:rsidRPr="00AF7D06" w14:paraId="4C4CEA3D" w14:textId="77777777" w:rsidTr="0082347C">
        <w:trPr>
          <w:trHeight w:val="278"/>
        </w:trPr>
        <w:tc>
          <w:tcPr>
            <w:tcW w:w="841" w:type="dxa"/>
          </w:tcPr>
          <w:p w14:paraId="50895670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8C1F859" w14:textId="79212291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WhorlWind</w:t>
            </w:r>
            <w:proofErr w:type="spellEnd"/>
          </w:p>
        </w:tc>
        <w:tc>
          <w:tcPr>
            <w:tcW w:w="5935" w:type="dxa"/>
          </w:tcPr>
          <w:p w14:paraId="0C8FE7CE" w14:textId="6B28A914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https://github.com/square/whorlwind</w:t>
            </w:r>
          </w:p>
        </w:tc>
      </w:tr>
      <w:tr w:rsidR="001A3329" w:rsidRPr="00AF7D06" w14:paraId="41004F19" w14:textId="77777777" w:rsidTr="0082347C">
        <w:trPr>
          <w:trHeight w:val="278"/>
        </w:trPr>
        <w:tc>
          <w:tcPr>
            <w:tcW w:w="841" w:type="dxa"/>
          </w:tcPr>
          <w:p w14:paraId="67C0C651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08D56CC" w14:textId="21D528DB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Cryptomater</w:t>
            </w:r>
            <w:proofErr w:type="spellEnd"/>
          </w:p>
        </w:tc>
        <w:tc>
          <w:tcPr>
            <w:tcW w:w="5935" w:type="dxa"/>
          </w:tcPr>
          <w:p w14:paraId="797E50C6" w14:textId="184E9EDE" w:rsidR="001A3329" w:rsidRPr="00AF7D06" w:rsidRDefault="00C70644" w:rsidP="0082347C">
            <w:pPr>
              <w:rPr>
                <w:rFonts w:cstheme="minorHAnsi"/>
                <w:sz w:val="24"/>
                <w:szCs w:val="24"/>
              </w:rPr>
            </w:pPr>
            <w:r w:rsidRPr="00C70644">
              <w:rPr>
                <w:rFonts w:cstheme="minorHAnsi"/>
                <w:sz w:val="24"/>
                <w:szCs w:val="24"/>
              </w:rPr>
              <w:t>https://github.com/cryptomator/cryptomator</w:t>
            </w:r>
          </w:p>
        </w:tc>
      </w:tr>
    </w:tbl>
    <w:p w14:paraId="7B04FA47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568C698B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3199"/>
        <w:gridCol w:w="5378"/>
      </w:tblGrid>
      <w:tr w:rsidR="001A3329" w:rsidRPr="00AF7D06" w14:paraId="60FC150A" w14:textId="77777777" w:rsidTr="0082347C">
        <w:tc>
          <w:tcPr>
            <w:tcW w:w="841" w:type="dxa"/>
          </w:tcPr>
          <w:p w14:paraId="3F32F72B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Tony</w:t>
            </w:r>
          </w:p>
        </w:tc>
        <w:tc>
          <w:tcPr>
            <w:tcW w:w="2574" w:type="dxa"/>
          </w:tcPr>
          <w:p w14:paraId="0D5FAE6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A6AD8C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59C4EFE0" w14:textId="77777777" w:rsidTr="00D361AB">
        <w:trPr>
          <w:trHeight w:val="619"/>
        </w:trPr>
        <w:tc>
          <w:tcPr>
            <w:tcW w:w="841" w:type="dxa"/>
          </w:tcPr>
          <w:p w14:paraId="1A939487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8125994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Genomics mapping tool for Bioinformatics</w:t>
            </w:r>
          </w:p>
        </w:tc>
        <w:tc>
          <w:tcPr>
            <w:tcW w:w="5935" w:type="dxa"/>
          </w:tcPr>
          <w:p w14:paraId="5FDCF51C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https://github.com/HadoopGenomics/Hadoop-BAM</w:t>
            </w:r>
          </w:p>
        </w:tc>
      </w:tr>
      <w:tr w:rsidR="001A3329" w:rsidRPr="00AF7D06" w14:paraId="286350B6" w14:textId="77777777" w:rsidTr="00145D49">
        <w:trPr>
          <w:trHeight w:val="660"/>
        </w:trPr>
        <w:tc>
          <w:tcPr>
            <w:tcW w:w="841" w:type="dxa"/>
          </w:tcPr>
          <w:p w14:paraId="6AA258D8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EC0B47C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Chemistry Development Kit</w:t>
            </w:r>
          </w:p>
        </w:tc>
        <w:tc>
          <w:tcPr>
            <w:tcW w:w="5935" w:type="dxa"/>
          </w:tcPr>
          <w:p w14:paraId="4509C80D" w14:textId="77777777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https://github.com/cdk/cdk</w:t>
            </w:r>
          </w:p>
        </w:tc>
      </w:tr>
      <w:tr w:rsidR="001A3329" w:rsidRPr="00AF7D06" w14:paraId="127BC029" w14:textId="77777777" w:rsidTr="0082347C">
        <w:tc>
          <w:tcPr>
            <w:tcW w:w="841" w:type="dxa"/>
          </w:tcPr>
          <w:p w14:paraId="6FFBD3EC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B6D703A" w14:textId="77777777"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Variant genomics call </w:t>
            </w:r>
            <w:r w:rsidR="00AF7D06" w:rsidRPr="00AF7D06">
              <w:rPr>
                <w:rFonts w:cstheme="minorHAnsi"/>
                <w:sz w:val="24"/>
                <w:szCs w:val="24"/>
              </w:rPr>
              <w:t>format</w:t>
            </w:r>
          </w:p>
        </w:tc>
        <w:tc>
          <w:tcPr>
            <w:tcW w:w="5935" w:type="dxa"/>
          </w:tcPr>
          <w:p w14:paraId="5453FBE3" w14:textId="77777777"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https://github.com/charite/jannovar</w:t>
            </w:r>
          </w:p>
        </w:tc>
      </w:tr>
      <w:tr w:rsidR="001A3329" w:rsidRPr="00AF7D06" w14:paraId="4CE5A79D" w14:textId="77777777" w:rsidTr="009234A3">
        <w:trPr>
          <w:trHeight w:val="675"/>
        </w:trPr>
        <w:tc>
          <w:tcPr>
            <w:tcW w:w="841" w:type="dxa"/>
          </w:tcPr>
          <w:p w14:paraId="30DCCCAD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D8DBC2" w14:textId="77777777" w:rsidR="00145D49" w:rsidRPr="00AF7D06" w:rsidRDefault="001B2B70" w:rsidP="00145D49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bCs/>
                <w:color w:val="24292E"/>
                <w:sz w:val="24"/>
                <w:szCs w:val="24"/>
              </w:rPr>
              <w:t>genome-nexus/genome-nexus</w:t>
            </w:r>
            <w:hyperlink r:id="rId10" w:history="1"/>
          </w:p>
          <w:p w14:paraId="36AF688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F6A2FB7" w14:textId="77777777" w:rsidR="001A3329" w:rsidRPr="00AF7D06" w:rsidRDefault="001B2B7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https://github.com/genome-nexus/genome-nexus/tree/master/web/src</w:t>
            </w:r>
          </w:p>
        </w:tc>
      </w:tr>
      <w:tr w:rsidR="001A3329" w:rsidRPr="00AF7D06" w14:paraId="7F4CDC5B" w14:textId="77777777" w:rsidTr="0082347C">
        <w:tc>
          <w:tcPr>
            <w:tcW w:w="841" w:type="dxa"/>
          </w:tcPr>
          <w:p w14:paraId="54C529ED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D085DB" w14:textId="77777777" w:rsidR="001A3329" w:rsidRPr="00AF7D06" w:rsidRDefault="009234A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Bioinformatics-Project</w:t>
            </w:r>
          </w:p>
        </w:tc>
        <w:tc>
          <w:tcPr>
            <w:tcW w:w="5935" w:type="dxa"/>
          </w:tcPr>
          <w:p w14:paraId="4F6E8CDA" w14:textId="77777777" w:rsidR="001A3329" w:rsidRPr="00AF7D06" w:rsidRDefault="009234A3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https://github.com/BrynMarie/Bioinformatics-Project</w:t>
            </w:r>
          </w:p>
        </w:tc>
      </w:tr>
      <w:tr w:rsidR="001A3329" w:rsidRPr="00AF7D06" w14:paraId="213C9DE2" w14:textId="77777777" w:rsidTr="0082347C">
        <w:tc>
          <w:tcPr>
            <w:tcW w:w="841" w:type="dxa"/>
          </w:tcPr>
          <w:p w14:paraId="1C0157D6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7F3C793" w14:textId="77777777" w:rsidR="001A3329" w:rsidRPr="00AF7D06" w:rsidRDefault="0090572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Bioinform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varsim</w:t>
            </w:r>
            <w:proofErr w:type="spellEnd"/>
          </w:p>
        </w:tc>
        <w:tc>
          <w:tcPr>
            <w:tcW w:w="5935" w:type="dxa"/>
          </w:tcPr>
          <w:p w14:paraId="4E7937A8" w14:textId="77777777" w:rsidR="001A3329" w:rsidRPr="00AF7D06" w:rsidRDefault="00905725" w:rsidP="00821983">
            <w:pPr>
              <w:tabs>
                <w:tab w:val="left" w:pos="142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https://github.com/bioinform/varsim</w:t>
            </w:r>
          </w:p>
        </w:tc>
      </w:tr>
      <w:tr w:rsidR="001A3329" w:rsidRPr="00AF7D06" w14:paraId="24E40FC5" w14:textId="77777777" w:rsidTr="00F9311F">
        <w:trPr>
          <w:trHeight w:val="310"/>
        </w:trPr>
        <w:tc>
          <w:tcPr>
            <w:tcW w:w="841" w:type="dxa"/>
          </w:tcPr>
          <w:p w14:paraId="3691E7B2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7A5A1E5" w14:textId="77777777" w:rsidR="00F9311F" w:rsidRPr="00AF7D06" w:rsidRDefault="00F9311F" w:rsidP="00F9311F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14:paraId="526770C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2F956B1" w14:textId="77777777" w:rsidR="001A3329" w:rsidRPr="00AF7D06" w:rsidRDefault="00F9311F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https://github.com/esacinc/crigtt</w:t>
            </w:r>
          </w:p>
        </w:tc>
      </w:tr>
      <w:tr w:rsidR="001A3329" w:rsidRPr="00AF7D06" w14:paraId="6014430C" w14:textId="77777777" w:rsidTr="00AF7D06">
        <w:trPr>
          <w:trHeight w:val="1246"/>
        </w:trPr>
        <w:tc>
          <w:tcPr>
            <w:tcW w:w="841" w:type="dxa"/>
          </w:tcPr>
          <w:p w14:paraId="7CBEED82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73DE787" w14:textId="77777777" w:rsidR="001A3329" w:rsidRPr="00AF7D06" w:rsidRDefault="00821983" w:rsidP="00AF7D06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</w:tc>
        <w:tc>
          <w:tcPr>
            <w:tcW w:w="5935" w:type="dxa"/>
          </w:tcPr>
          <w:p w14:paraId="620F9693" w14:textId="77777777" w:rsidR="001A3329" w:rsidRPr="00AF7D06" w:rsidRDefault="00821983" w:rsidP="00744146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https://github.com/igvteam/igv</w:t>
            </w:r>
          </w:p>
        </w:tc>
      </w:tr>
      <w:tr w:rsidR="001A3329" w:rsidRPr="00AF7D06" w14:paraId="4EB854D5" w14:textId="77777777" w:rsidTr="0015788E">
        <w:trPr>
          <w:trHeight w:val="814"/>
        </w:trPr>
        <w:tc>
          <w:tcPr>
            <w:tcW w:w="841" w:type="dxa"/>
          </w:tcPr>
          <w:p w14:paraId="6E36661F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1DD3A52" w14:textId="77777777" w:rsidR="00744146" w:rsidRPr="00AF7D06" w:rsidRDefault="00744146" w:rsidP="00744146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Simulates </w:t>
            </w:r>
            <w:r w:rsidR="00AF7D06"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networks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in Java</w:t>
            </w:r>
          </w:p>
          <w:p w14:paraId="38645DC7" w14:textId="77777777" w:rsidR="001A3329" w:rsidRPr="00AF7D06" w:rsidRDefault="001A3329" w:rsidP="0074414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77E6FAF" w14:textId="77777777" w:rsidR="001A3329" w:rsidRPr="00AF7D06" w:rsidRDefault="00744146" w:rsidP="00744146">
            <w:pPr>
              <w:tabs>
                <w:tab w:val="left" w:pos="2280"/>
              </w:tabs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https://github.com/mithryl/BooleanNetwork</w:t>
            </w:r>
          </w:p>
        </w:tc>
      </w:tr>
      <w:tr w:rsidR="001A3329" w:rsidRPr="00AF7D06" w14:paraId="5CB4534E" w14:textId="77777777" w:rsidTr="0082347C">
        <w:trPr>
          <w:trHeight w:val="278"/>
        </w:trPr>
        <w:tc>
          <w:tcPr>
            <w:tcW w:w="841" w:type="dxa"/>
          </w:tcPr>
          <w:p w14:paraId="135E58C4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3448ADA" w14:textId="77777777" w:rsidR="0015788E" w:rsidRPr="00AF7D06" w:rsidRDefault="0015788E" w:rsidP="0015788E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14:paraId="62EBF9A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99C4DC7" w14:textId="77777777" w:rsidR="001A3329" w:rsidRPr="00AF7D06" w:rsidRDefault="0015788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https://github.com/phac-nml/irida</w:t>
            </w:r>
          </w:p>
        </w:tc>
      </w:tr>
    </w:tbl>
    <w:p w14:paraId="0C6C2CD5" w14:textId="77777777" w:rsidR="001A3329" w:rsidRPr="00AF7D06" w:rsidRDefault="001A3329">
      <w:pPr>
        <w:rPr>
          <w:rFonts w:cstheme="minorHAnsi"/>
          <w:sz w:val="24"/>
          <w:szCs w:val="24"/>
        </w:rPr>
      </w:pPr>
    </w:p>
    <w:p w14:paraId="709E88E4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14:paraId="508C98E9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613405B3" w14:textId="77777777" w:rsidTr="0082347C">
        <w:tc>
          <w:tcPr>
            <w:tcW w:w="841" w:type="dxa"/>
          </w:tcPr>
          <w:p w14:paraId="7995FA8D" w14:textId="7777777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Amy</w:t>
            </w:r>
          </w:p>
        </w:tc>
        <w:tc>
          <w:tcPr>
            <w:tcW w:w="2574" w:type="dxa"/>
          </w:tcPr>
          <w:p w14:paraId="74F730D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56E4FA4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4FA82066" w14:textId="77777777" w:rsidTr="0082347C">
        <w:tc>
          <w:tcPr>
            <w:tcW w:w="841" w:type="dxa"/>
          </w:tcPr>
          <w:p w14:paraId="779F8E76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BCC6A6F" w14:textId="77777777"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Shimmer App</w:t>
            </w:r>
          </w:p>
        </w:tc>
        <w:tc>
          <w:tcPr>
            <w:tcW w:w="5935" w:type="dxa"/>
          </w:tcPr>
          <w:p w14:paraId="2553813B" w14:textId="77777777"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https://github.com/facebook/shimmer-android</w:t>
            </w:r>
          </w:p>
        </w:tc>
      </w:tr>
      <w:tr w:rsidR="001A3329" w:rsidRPr="00AF7D06" w14:paraId="1A9F28C5" w14:textId="77777777" w:rsidTr="0082347C">
        <w:tc>
          <w:tcPr>
            <w:tcW w:w="841" w:type="dxa"/>
          </w:tcPr>
          <w:p w14:paraId="7818863E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40B313C" w14:textId="77777777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Android/Messaging App</w:t>
            </w:r>
          </w:p>
        </w:tc>
        <w:tc>
          <w:tcPr>
            <w:tcW w:w="5935" w:type="dxa"/>
          </w:tcPr>
          <w:p w14:paraId="14C5F959" w14:textId="77777777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https://github.com/AppLozic/Applozic-Android-SDK</w:t>
            </w:r>
          </w:p>
        </w:tc>
      </w:tr>
      <w:tr w:rsidR="001A3329" w:rsidRPr="00AF7D06" w14:paraId="285D98AC" w14:textId="77777777" w:rsidTr="0082347C">
        <w:tc>
          <w:tcPr>
            <w:tcW w:w="841" w:type="dxa"/>
          </w:tcPr>
          <w:p w14:paraId="44F69B9A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75881B" w14:textId="7777777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Ribot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3FA33124" w14:textId="77777777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https://github.com/ribot/ribot-app-android</w:t>
            </w:r>
          </w:p>
        </w:tc>
      </w:tr>
      <w:tr w:rsidR="001A3329" w:rsidRPr="00AF7D06" w14:paraId="7EFCC4C1" w14:textId="77777777" w:rsidTr="0082347C">
        <w:tc>
          <w:tcPr>
            <w:tcW w:w="841" w:type="dxa"/>
          </w:tcPr>
          <w:p w14:paraId="5F07D11E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1C7186C" w14:textId="7777777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PocketHub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935" w:type="dxa"/>
          </w:tcPr>
          <w:p w14:paraId="716D2EE4" w14:textId="7777777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https://github.com/pockethub/PocketHub</w:t>
            </w:r>
          </w:p>
        </w:tc>
      </w:tr>
      <w:tr w:rsidR="001A3329" w:rsidRPr="00AF7D06" w14:paraId="5C9D14AB" w14:textId="77777777" w:rsidTr="0082347C">
        <w:tc>
          <w:tcPr>
            <w:tcW w:w="841" w:type="dxa"/>
          </w:tcPr>
          <w:p w14:paraId="41508A3C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610A7C" w14:textId="77777777"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ownCloud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4AF9195F" w14:textId="77777777"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https://github.com/owncloud/android</w:t>
            </w:r>
          </w:p>
        </w:tc>
      </w:tr>
      <w:tr w:rsidR="001A3329" w:rsidRPr="00AF7D06" w14:paraId="0040825E" w14:textId="77777777" w:rsidTr="0082347C">
        <w:tc>
          <w:tcPr>
            <w:tcW w:w="841" w:type="dxa"/>
          </w:tcPr>
          <w:p w14:paraId="43D6B1D6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979F8B3" w14:textId="77777777"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Slide Reddit App</w:t>
            </w:r>
          </w:p>
        </w:tc>
        <w:tc>
          <w:tcPr>
            <w:tcW w:w="5935" w:type="dxa"/>
          </w:tcPr>
          <w:p w14:paraId="3EB36B34" w14:textId="77777777"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https://github.com/ccrama/Slide</w:t>
            </w:r>
          </w:p>
        </w:tc>
      </w:tr>
      <w:tr w:rsidR="001A3329" w:rsidRPr="00AF7D06" w14:paraId="61E38A56" w14:textId="77777777" w:rsidTr="0082347C">
        <w:tc>
          <w:tcPr>
            <w:tcW w:w="841" w:type="dxa"/>
          </w:tcPr>
          <w:p w14:paraId="17DBC151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72DCFBC" w14:textId="77777777" w:rsidR="001A3329" w:rsidRPr="00AF7D06" w:rsidRDefault="006F3FF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OpenLauncher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618BE4F8" w14:textId="77777777" w:rsidR="001A3329" w:rsidRPr="00AF7D06" w:rsidRDefault="00F92CB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https://github.com/OpenLauncherTeam/openlauncher</w:t>
            </w:r>
          </w:p>
        </w:tc>
      </w:tr>
      <w:tr w:rsidR="001A3329" w:rsidRPr="00AF7D06" w14:paraId="7C38A359" w14:textId="77777777" w:rsidTr="0082347C">
        <w:tc>
          <w:tcPr>
            <w:tcW w:w="841" w:type="dxa"/>
          </w:tcPr>
          <w:p w14:paraId="6F8BD81B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43B9932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Activity Tracking/Location Sharing App</w:t>
            </w:r>
          </w:p>
        </w:tc>
        <w:tc>
          <w:tcPr>
            <w:tcW w:w="5935" w:type="dxa"/>
          </w:tcPr>
          <w:p w14:paraId="3FE40069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https://github.com/hypertrack/hypertrack-live-android</w:t>
            </w:r>
          </w:p>
        </w:tc>
      </w:tr>
      <w:tr w:rsidR="001A3329" w:rsidRPr="00AF7D06" w14:paraId="741A42F9" w14:textId="77777777" w:rsidTr="0082347C">
        <w:trPr>
          <w:trHeight w:val="278"/>
        </w:trPr>
        <w:tc>
          <w:tcPr>
            <w:tcW w:w="841" w:type="dxa"/>
          </w:tcPr>
          <w:p w14:paraId="2613E9C1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486FE5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Note Taking App</w:t>
            </w:r>
          </w:p>
        </w:tc>
        <w:tc>
          <w:tcPr>
            <w:tcW w:w="5935" w:type="dxa"/>
          </w:tcPr>
          <w:p w14:paraId="28B0E1D5" w14:textId="7777777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https://github.com/DOOMer/qnotez</w:t>
            </w:r>
          </w:p>
        </w:tc>
      </w:tr>
      <w:tr w:rsidR="001A3329" w:rsidRPr="00AF7D06" w14:paraId="41A69662" w14:textId="77777777" w:rsidTr="0082347C">
        <w:trPr>
          <w:trHeight w:val="278"/>
        </w:trPr>
        <w:tc>
          <w:tcPr>
            <w:tcW w:w="841" w:type="dxa"/>
          </w:tcPr>
          <w:p w14:paraId="1037B8A3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E84274" w14:textId="77777777"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Plaid App</w:t>
            </w:r>
          </w:p>
        </w:tc>
        <w:tc>
          <w:tcPr>
            <w:tcW w:w="5935" w:type="dxa"/>
          </w:tcPr>
          <w:p w14:paraId="782B10B3" w14:textId="77777777"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https://github.com/nickbutcher/plaid</w:t>
            </w:r>
          </w:p>
        </w:tc>
      </w:tr>
    </w:tbl>
    <w:p w14:paraId="687C6DE0" w14:textId="77777777" w:rsidR="001A3329" w:rsidRPr="00AF7D06" w:rsidRDefault="001A3329">
      <w:pPr>
        <w:rPr>
          <w:rFonts w:cstheme="minorHAnsi"/>
          <w:sz w:val="24"/>
          <w:szCs w:val="24"/>
        </w:rPr>
      </w:pPr>
    </w:p>
    <w:sectPr w:rsidR="001A3329" w:rsidRPr="00AF7D06" w:rsidSect="00AE6E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47B9F" w14:textId="77777777" w:rsidR="001F6A57" w:rsidRDefault="001F6A57" w:rsidP="001A3329">
      <w:pPr>
        <w:spacing w:after="0" w:line="240" w:lineRule="auto"/>
      </w:pPr>
      <w:r>
        <w:separator/>
      </w:r>
    </w:p>
  </w:endnote>
  <w:endnote w:type="continuationSeparator" w:id="0">
    <w:p w14:paraId="5F4A2E53" w14:textId="77777777" w:rsidR="001F6A57" w:rsidRDefault="001F6A57" w:rsidP="001A3329">
      <w:pPr>
        <w:spacing w:after="0" w:line="240" w:lineRule="auto"/>
      </w:pPr>
      <w:r>
        <w:continuationSeparator/>
      </w:r>
    </w:p>
  </w:endnote>
  <w:endnote w:type="continuationNotice" w:id="1">
    <w:p w14:paraId="203ACD99" w14:textId="77777777" w:rsidR="001F6A57" w:rsidRDefault="001F6A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899E" w14:textId="77777777" w:rsidR="000D31FE" w:rsidRDefault="000D3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5DEFE" w14:textId="77777777" w:rsidR="001F6A57" w:rsidRDefault="001F6A57" w:rsidP="001A3329">
      <w:pPr>
        <w:spacing w:after="0" w:line="240" w:lineRule="auto"/>
      </w:pPr>
      <w:r>
        <w:separator/>
      </w:r>
    </w:p>
  </w:footnote>
  <w:footnote w:type="continuationSeparator" w:id="0">
    <w:p w14:paraId="761C2446" w14:textId="77777777" w:rsidR="001F6A57" w:rsidRDefault="001F6A57" w:rsidP="001A3329">
      <w:pPr>
        <w:spacing w:after="0" w:line="240" w:lineRule="auto"/>
      </w:pPr>
      <w:r>
        <w:continuationSeparator/>
      </w:r>
    </w:p>
  </w:footnote>
  <w:footnote w:type="continuationNotice" w:id="1">
    <w:p w14:paraId="4F0458DF" w14:textId="77777777" w:rsidR="001F6A57" w:rsidRDefault="001F6A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5AD14" w14:textId="77777777" w:rsidR="000D31FE" w:rsidRDefault="000D3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1A"/>
    <w:rsid w:val="000253C3"/>
    <w:rsid w:val="00034071"/>
    <w:rsid w:val="00057273"/>
    <w:rsid w:val="000D31FE"/>
    <w:rsid w:val="000F7CB1"/>
    <w:rsid w:val="00145D49"/>
    <w:rsid w:val="0015788E"/>
    <w:rsid w:val="001A2FB7"/>
    <w:rsid w:val="001A3329"/>
    <w:rsid w:val="001B2B70"/>
    <w:rsid w:val="001F6A57"/>
    <w:rsid w:val="0020779B"/>
    <w:rsid w:val="002B1D67"/>
    <w:rsid w:val="002C33CF"/>
    <w:rsid w:val="002E7F75"/>
    <w:rsid w:val="00304F2C"/>
    <w:rsid w:val="003C0A0B"/>
    <w:rsid w:val="00405614"/>
    <w:rsid w:val="00407379"/>
    <w:rsid w:val="00432996"/>
    <w:rsid w:val="004B6434"/>
    <w:rsid w:val="00501BB7"/>
    <w:rsid w:val="00542C10"/>
    <w:rsid w:val="00550FD4"/>
    <w:rsid w:val="005672FE"/>
    <w:rsid w:val="0057112D"/>
    <w:rsid w:val="00582D68"/>
    <w:rsid w:val="005A7E3B"/>
    <w:rsid w:val="0062446D"/>
    <w:rsid w:val="00635E1B"/>
    <w:rsid w:val="00697C07"/>
    <w:rsid w:val="006F3FF3"/>
    <w:rsid w:val="00744146"/>
    <w:rsid w:val="00767D1A"/>
    <w:rsid w:val="007748E4"/>
    <w:rsid w:val="00795AB3"/>
    <w:rsid w:val="00821983"/>
    <w:rsid w:val="008F4AA2"/>
    <w:rsid w:val="00905725"/>
    <w:rsid w:val="009234A3"/>
    <w:rsid w:val="00985120"/>
    <w:rsid w:val="00A0008C"/>
    <w:rsid w:val="00A5615A"/>
    <w:rsid w:val="00A72A56"/>
    <w:rsid w:val="00AC6728"/>
    <w:rsid w:val="00AD02EE"/>
    <w:rsid w:val="00AE6EC4"/>
    <w:rsid w:val="00AF7D06"/>
    <w:rsid w:val="00BF1DA0"/>
    <w:rsid w:val="00C07999"/>
    <w:rsid w:val="00C70644"/>
    <w:rsid w:val="00CB1800"/>
    <w:rsid w:val="00CE34E9"/>
    <w:rsid w:val="00D361AB"/>
    <w:rsid w:val="00D47A23"/>
    <w:rsid w:val="00E31E12"/>
    <w:rsid w:val="00E35948"/>
    <w:rsid w:val="00E8618E"/>
    <w:rsid w:val="00EB0DA0"/>
    <w:rsid w:val="00EB2AE7"/>
    <w:rsid w:val="00EF230E"/>
    <w:rsid w:val="00EF7F9A"/>
    <w:rsid w:val="00F84155"/>
    <w:rsid w:val="00F92CBE"/>
    <w:rsid w:val="00F9311F"/>
    <w:rsid w:val="00FA0061"/>
    <w:rsid w:val="00FB60E2"/>
    <w:rsid w:val="00FC6C40"/>
    <w:rsid w:val="7AF9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1AB1"/>
  <w15:docId w15:val="{7FC04AF1-1089-405A-AB65-4146ED37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31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4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ium/FOXo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mpEvol/NZG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uken/Mindus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8B255-C896-4B8A-B5C5-482E82B1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Robert Fiker</cp:lastModifiedBy>
  <cp:revision>3</cp:revision>
  <dcterms:created xsi:type="dcterms:W3CDTF">2018-04-09T03:09:00Z</dcterms:created>
  <dcterms:modified xsi:type="dcterms:W3CDTF">2018-04-09T04:27:00Z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1177212664</vt:i4>
  </property>
</Properties>
</file>