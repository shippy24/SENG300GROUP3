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768C92" w14:textId="565D9F30" w:rsidR="001A3329" w:rsidRPr="001A3329" w:rsidRDefault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8"/>
        <w:gridCol w:w="2570"/>
        <w:gridCol w:w="5922"/>
      </w:tblGrid>
      <w:tr w:rsidR="001A3329" w14:paraId="4EED556B" w14:textId="77777777" w:rsidTr="001A3329">
        <w:tc>
          <w:tcPr>
            <w:tcW w:w="841" w:type="dxa"/>
          </w:tcPr>
          <w:p w14:paraId="35EDCFFD" w14:textId="5E0E31B0" w:rsidR="001A3329" w:rsidRPr="001A3329" w:rsidRDefault="001A3329">
            <w:pPr>
              <w:rPr>
                <w:b/>
              </w:rPr>
            </w:pPr>
            <w:proofErr w:type="spellStart"/>
            <w:r w:rsidRPr="001A3329">
              <w:rPr>
                <w:b/>
              </w:rPr>
              <w:t>Simran</w:t>
            </w:r>
            <w:proofErr w:type="spellEnd"/>
          </w:p>
        </w:tc>
        <w:tc>
          <w:tcPr>
            <w:tcW w:w="2574" w:type="dxa"/>
          </w:tcPr>
          <w:p w14:paraId="7F50DCE5" w14:textId="08B5A3D0" w:rsidR="001A3329" w:rsidRDefault="001A3329">
            <w:r>
              <w:t>Title</w:t>
            </w:r>
          </w:p>
        </w:tc>
        <w:tc>
          <w:tcPr>
            <w:tcW w:w="5935" w:type="dxa"/>
          </w:tcPr>
          <w:p w14:paraId="5C37420A" w14:textId="652BA737" w:rsidR="001A3329" w:rsidRDefault="001A3329">
            <w:r>
              <w:t>Link</w:t>
            </w:r>
          </w:p>
        </w:tc>
      </w:tr>
      <w:tr w:rsidR="001A3329" w:rsidRPr="00774472" w14:paraId="3CA11A15" w14:textId="77777777" w:rsidTr="001A3329">
        <w:tc>
          <w:tcPr>
            <w:tcW w:w="841" w:type="dxa"/>
          </w:tcPr>
          <w:p w14:paraId="01F2D745" w14:textId="37772EAB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C392D09" w14:textId="30F09912" w:rsidR="001A3329" w:rsidRPr="00774472" w:rsidRDefault="002542C0">
            <w:r w:rsidRPr="00774472">
              <w:t>Event4J</w:t>
            </w:r>
          </w:p>
        </w:tc>
        <w:tc>
          <w:tcPr>
            <w:tcW w:w="5935" w:type="dxa"/>
          </w:tcPr>
          <w:p w14:paraId="18818A3E" w14:textId="44594D20" w:rsidR="001A3329" w:rsidRPr="00774472" w:rsidRDefault="002542C0">
            <w:r w:rsidRPr="00774472">
              <w:t>https://github.com/Techcable/Event4J</w:t>
            </w:r>
          </w:p>
        </w:tc>
      </w:tr>
      <w:tr w:rsidR="001A3329" w:rsidRPr="00774472" w14:paraId="681CF88C" w14:textId="77777777" w:rsidTr="001A3329">
        <w:tc>
          <w:tcPr>
            <w:tcW w:w="841" w:type="dxa"/>
          </w:tcPr>
          <w:p w14:paraId="0B725BE4" w14:textId="0B68B7F2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3D3BFF83" w14:textId="50C448CF" w:rsidR="001A3329" w:rsidRPr="00774472" w:rsidRDefault="00BE11C8">
            <w:r w:rsidRPr="00774472">
              <w:t>Quartz- Scheduler</w:t>
            </w:r>
          </w:p>
        </w:tc>
        <w:tc>
          <w:tcPr>
            <w:tcW w:w="5935" w:type="dxa"/>
          </w:tcPr>
          <w:p w14:paraId="41C61B95" w14:textId="7832D28C" w:rsidR="001A3329" w:rsidRPr="00774472" w:rsidRDefault="00BE11C8">
            <w:r w:rsidRPr="00774472">
              <w:t>https://github.com/quartz-scheduler/quartz</w:t>
            </w:r>
          </w:p>
        </w:tc>
      </w:tr>
      <w:tr w:rsidR="001A3329" w:rsidRPr="00774472" w14:paraId="1DB4FA66" w14:textId="77777777" w:rsidTr="001A3329">
        <w:tc>
          <w:tcPr>
            <w:tcW w:w="841" w:type="dxa"/>
          </w:tcPr>
          <w:p w14:paraId="3A77EF65" w14:textId="2B8D0EEC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2627DC0C" w14:textId="0110816B" w:rsidR="001A3329" w:rsidRPr="00774472" w:rsidRDefault="00BE11C8">
            <w:proofErr w:type="spellStart"/>
            <w:r w:rsidRPr="00B06545">
              <w:rPr>
                <w:rFonts w:eastAsia="Times New Roman" w:cs="Times New Roman"/>
                <w:color w:val="24292E"/>
                <w:shd w:val="clear" w:color="auto" w:fill="FFFFFF"/>
              </w:rPr>
              <w:t>dotCMS</w:t>
            </w:r>
            <w:proofErr w:type="spellEnd"/>
          </w:p>
        </w:tc>
        <w:tc>
          <w:tcPr>
            <w:tcW w:w="5935" w:type="dxa"/>
          </w:tcPr>
          <w:p w14:paraId="6231707B" w14:textId="5BD78EDD" w:rsidR="001A3329" w:rsidRPr="00774472" w:rsidRDefault="00BE11C8">
            <w:r w:rsidRPr="00774472">
              <w:t>https://github.com/dotCMS/core</w:t>
            </w:r>
          </w:p>
        </w:tc>
      </w:tr>
      <w:tr w:rsidR="001A3329" w:rsidRPr="00774472" w14:paraId="3A862652" w14:textId="77777777" w:rsidTr="00876403">
        <w:trPr>
          <w:trHeight w:val="297"/>
        </w:trPr>
        <w:tc>
          <w:tcPr>
            <w:tcW w:w="841" w:type="dxa"/>
          </w:tcPr>
          <w:p w14:paraId="42F6DB1E" w14:textId="19817ACF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1340F35B" w14:textId="38C9C671" w:rsidR="001A3329" w:rsidRPr="00774472" w:rsidRDefault="00876403">
            <w:r w:rsidRPr="00774472">
              <w:t>WMS</w:t>
            </w:r>
          </w:p>
        </w:tc>
        <w:tc>
          <w:tcPr>
            <w:tcW w:w="5935" w:type="dxa"/>
          </w:tcPr>
          <w:p w14:paraId="3DC49B49" w14:textId="2BCB7EBC" w:rsidR="001A3329" w:rsidRPr="00774472" w:rsidRDefault="00876403">
            <w:r w:rsidRPr="00774472">
              <w:t>https://github.com/aollio/warehouse-management-system</w:t>
            </w:r>
          </w:p>
        </w:tc>
      </w:tr>
      <w:tr w:rsidR="001A3329" w:rsidRPr="00774472" w14:paraId="503491A5" w14:textId="77777777" w:rsidTr="001A3329">
        <w:tc>
          <w:tcPr>
            <w:tcW w:w="841" w:type="dxa"/>
          </w:tcPr>
          <w:p w14:paraId="4778F9B8" w14:textId="5E9D176E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0710F132" w14:textId="0EAF1700" w:rsidR="001A3329" w:rsidRPr="00774472" w:rsidRDefault="00774472">
            <w:r w:rsidRPr="00774472">
              <w:t>Network-Intrusion-Detection-System</w:t>
            </w:r>
          </w:p>
        </w:tc>
        <w:tc>
          <w:tcPr>
            <w:tcW w:w="5935" w:type="dxa"/>
          </w:tcPr>
          <w:p w14:paraId="3001CD7A" w14:textId="472F3F91" w:rsidR="001A3329" w:rsidRPr="00774472" w:rsidRDefault="00774472">
            <w:r w:rsidRPr="00774472">
              <w:t>https://github.com/jgera/Network-Intrusion-Detection-System</w:t>
            </w:r>
          </w:p>
        </w:tc>
      </w:tr>
      <w:tr w:rsidR="001A3329" w:rsidRPr="00774472" w14:paraId="4D89A24F" w14:textId="77777777" w:rsidTr="001A3329">
        <w:tc>
          <w:tcPr>
            <w:tcW w:w="841" w:type="dxa"/>
          </w:tcPr>
          <w:p w14:paraId="0BC435FF" w14:textId="197C5A14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01581CF5" w14:textId="68B4C4BD" w:rsidR="001A3329" w:rsidRPr="00774472" w:rsidRDefault="001A0987">
            <w:proofErr w:type="spellStart"/>
            <w:r w:rsidRPr="001A0987">
              <w:t>OpenEMRConnect</w:t>
            </w:r>
            <w:proofErr w:type="spellEnd"/>
          </w:p>
        </w:tc>
        <w:tc>
          <w:tcPr>
            <w:tcW w:w="5935" w:type="dxa"/>
          </w:tcPr>
          <w:p w14:paraId="2C5B81A7" w14:textId="5F254B0F" w:rsidR="001A3329" w:rsidRPr="00774472" w:rsidRDefault="00857DC1">
            <w:r w:rsidRPr="00857DC1">
              <w:t>https://github.com/I-TECH/OpenEMRConnect</w:t>
            </w:r>
          </w:p>
        </w:tc>
      </w:tr>
      <w:tr w:rsidR="001A3329" w:rsidRPr="00774472" w14:paraId="059B3D09" w14:textId="77777777" w:rsidTr="001A3329">
        <w:tc>
          <w:tcPr>
            <w:tcW w:w="841" w:type="dxa"/>
          </w:tcPr>
          <w:p w14:paraId="34249059" w14:textId="3B0487C6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79C267D1" w14:textId="5075969D" w:rsidR="001A3329" w:rsidRPr="00774472" w:rsidRDefault="000E5A14">
            <w:r>
              <w:t>Personal Finance Management System</w:t>
            </w:r>
          </w:p>
        </w:tc>
        <w:tc>
          <w:tcPr>
            <w:tcW w:w="5935" w:type="dxa"/>
          </w:tcPr>
          <w:p w14:paraId="3215B3B0" w14:textId="103EB36A" w:rsidR="001A3329" w:rsidRPr="00774472" w:rsidRDefault="000E5A14">
            <w:r w:rsidRPr="000E5A14">
              <w:t>https://github.com/Egalvi/wallet</w:t>
            </w:r>
          </w:p>
        </w:tc>
      </w:tr>
      <w:tr w:rsidR="001A3329" w:rsidRPr="00774472" w14:paraId="030D3569" w14:textId="77777777" w:rsidTr="001A3329">
        <w:tc>
          <w:tcPr>
            <w:tcW w:w="841" w:type="dxa"/>
          </w:tcPr>
          <w:p w14:paraId="3CBAF0FF" w14:textId="326C3DD3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6ABC30E3" w14:textId="51E5FAD8" w:rsidR="001A3329" w:rsidRPr="00774472" w:rsidRDefault="005152C1">
            <w:r w:rsidRPr="005152C1">
              <w:t>Secure Banking System</w:t>
            </w:r>
          </w:p>
        </w:tc>
        <w:tc>
          <w:tcPr>
            <w:tcW w:w="5935" w:type="dxa"/>
          </w:tcPr>
          <w:p w14:paraId="50AC74E4" w14:textId="73EC654B" w:rsidR="001A3329" w:rsidRPr="00774472" w:rsidRDefault="005152C1">
            <w:r w:rsidRPr="005152C1">
              <w:t>https://github.com/anirudhgali/Secure-Banking-System</w:t>
            </w:r>
          </w:p>
        </w:tc>
      </w:tr>
      <w:tr w:rsidR="001A3329" w:rsidRPr="00774472" w14:paraId="302FB223" w14:textId="77777777" w:rsidTr="001A3329">
        <w:trPr>
          <w:trHeight w:val="278"/>
        </w:trPr>
        <w:tc>
          <w:tcPr>
            <w:tcW w:w="841" w:type="dxa"/>
          </w:tcPr>
          <w:p w14:paraId="6D685C07" w14:textId="3C8F237A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79F6543" w14:textId="3B94C3F6" w:rsidR="001A3329" w:rsidRPr="00774472" w:rsidRDefault="006A4F17">
            <w:r>
              <w:t>Calendar System</w:t>
            </w:r>
          </w:p>
        </w:tc>
        <w:tc>
          <w:tcPr>
            <w:tcW w:w="5935" w:type="dxa"/>
          </w:tcPr>
          <w:p w14:paraId="18FCAAC3" w14:textId="4928C184" w:rsidR="001A3329" w:rsidRPr="00774472" w:rsidRDefault="006A4F17">
            <w:r w:rsidRPr="006A4F17">
              <w:t>https://github.com/grrinchas/calendar-system</w:t>
            </w:r>
          </w:p>
        </w:tc>
      </w:tr>
      <w:tr w:rsidR="001A3329" w:rsidRPr="00774472" w14:paraId="4AD818C3" w14:textId="77777777" w:rsidTr="006A4F17">
        <w:trPr>
          <w:trHeight w:val="255"/>
        </w:trPr>
        <w:tc>
          <w:tcPr>
            <w:tcW w:w="841" w:type="dxa"/>
          </w:tcPr>
          <w:p w14:paraId="50D68052" w14:textId="38CBEF0C" w:rsidR="001A3329" w:rsidRPr="00774472" w:rsidRDefault="001A3329" w:rsidP="001A33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2574" w:type="dxa"/>
          </w:tcPr>
          <w:p w14:paraId="5005B310" w14:textId="552E9A7E" w:rsidR="001A3329" w:rsidRPr="00774472" w:rsidRDefault="006A4F17">
            <w:proofErr w:type="spellStart"/>
            <w:r>
              <w:t>FOXopen</w:t>
            </w:r>
            <w:proofErr w:type="spellEnd"/>
          </w:p>
        </w:tc>
        <w:tc>
          <w:tcPr>
            <w:tcW w:w="5935" w:type="dxa"/>
          </w:tcPr>
          <w:p w14:paraId="05B34E86" w14:textId="2DC1CBF7" w:rsidR="001A3329" w:rsidRPr="00774472" w:rsidRDefault="006A4F17">
            <w:r w:rsidRPr="006A4F17">
              <w:t>https://github.com/Fivium/FOXopen</w:t>
            </w:r>
            <w:bookmarkStart w:id="0" w:name="_GoBack"/>
            <w:bookmarkEnd w:id="0"/>
          </w:p>
        </w:tc>
      </w:tr>
    </w:tbl>
    <w:p w14:paraId="47AF9867" w14:textId="3B4C88C3" w:rsidR="00094F14" w:rsidRPr="00774472" w:rsidRDefault="00EA727F"/>
    <w:p w14:paraId="3E77E3F2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85CE6FA" w14:textId="77777777" w:rsidTr="0082347C">
        <w:tc>
          <w:tcPr>
            <w:tcW w:w="841" w:type="dxa"/>
          </w:tcPr>
          <w:p w14:paraId="18708E8A" w14:textId="267ADAE1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Dalbir</w:t>
            </w:r>
            <w:proofErr w:type="spellEnd"/>
          </w:p>
        </w:tc>
        <w:tc>
          <w:tcPr>
            <w:tcW w:w="2574" w:type="dxa"/>
          </w:tcPr>
          <w:p w14:paraId="311903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7A8F8C8" w14:textId="77777777" w:rsidR="001A3329" w:rsidRDefault="001A3329" w:rsidP="0082347C">
            <w:r>
              <w:t>Link</w:t>
            </w:r>
          </w:p>
        </w:tc>
      </w:tr>
      <w:tr w:rsidR="001A3329" w14:paraId="26614F0A" w14:textId="77777777" w:rsidTr="0082347C">
        <w:tc>
          <w:tcPr>
            <w:tcW w:w="841" w:type="dxa"/>
          </w:tcPr>
          <w:p w14:paraId="3F15C1E3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40BBFCBA" w14:textId="77777777" w:rsidR="001A3329" w:rsidRDefault="001A3329" w:rsidP="0082347C"/>
        </w:tc>
        <w:tc>
          <w:tcPr>
            <w:tcW w:w="5935" w:type="dxa"/>
          </w:tcPr>
          <w:p w14:paraId="06DB4E8E" w14:textId="77777777" w:rsidR="001A3329" w:rsidRDefault="001A3329" w:rsidP="0082347C"/>
        </w:tc>
      </w:tr>
      <w:tr w:rsidR="001A3329" w14:paraId="1473F59E" w14:textId="77777777" w:rsidTr="0082347C">
        <w:tc>
          <w:tcPr>
            <w:tcW w:w="841" w:type="dxa"/>
          </w:tcPr>
          <w:p w14:paraId="7E2207F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98D763" w14:textId="77777777" w:rsidR="001A3329" w:rsidRDefault="001A3329" w:rsidP="0082347C"/>
        </w:tc>
        <w:tc>
          <w:tcPr>
            <w:tcW w:w="5935" w:type="dxa"/>
          </w:tcPr>
          <w:p w14:paraId="548BDB96" w14:textId="77777777" w:rsidR="001A3329" w:rsidRDefault="001A3329" w:rsidP="0082347C"/>
        </w:tc>
      </w:tr>
      <w:tr w:rsidR="001A3329" w14:paraId="51D56020" w14:textId="77777777" w:rsidTr="0082347C">
        <w:tc>
          <w:tcPr>
            <w:tcW w:w="841" w:type="dxa"/>
          </w:tcPr>
          <w:p w14:paraId="3FA265F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42FB8EF" w14:textId="77777777" w:rsidR="001A3329" w:rsidRDefault="001A3329" w:rsidP="0082347C"/>
        </w:tc>
        <w:tc>
          <w:tcPr>
            <w:tcW w:w="5935" w:type="dxa"/>
          </w:tcPr>
          <w:p w14:paraId="45D685BC" w14:textId="77777777" w:rsidR="001A3329" w:rsidRDefault="001A3329" w:rsidP="0082347C"/>
        </w:tc>
      </w:tr>
      <w:tr w:rsidR="001A3329" w14:paraId="1ED492A2" w14:textId="77777777" w:rsidTr="0082347C">
        <w:tc>
          <w:tcPr>
            <w:tcW w:w="841" w:type="dxa"/>
          </w:tcPr>
          <w:p w14:paraId="01D59BDF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AC9713B" w14:textId="77777777" w:rsidR="001A3329" w:rsidRDefault="001A3329" w:rsidP="0082347C"/>
        </w:tc>
        <w:tc>
          <w:tcPr>
            <w:tcW w:w="5935" w:type="dxa"/>
          </w:tcPr>
          <w:p w14:paraId="1D09DF9F" w14:textId="77777777" w:rsidR="001A3329" w:rsidRDefault="001A3329" w:rsidP="0082347C"/>
        </w:tc>
      </w:tr>
      <w:tr w:rsidR="001A3329" w14:paraId="53F5EED3" w14:textId="77777777" w:rsidTr="0082347C">
        <w:tc>
          <w:tcPr>
            <w:tcW w:w="841" w:type="dxa"/>
          </w:tcPr>
          <w:p w14:paraId="5C0A0959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08157387" w14:textId="77777777" w:rsidR="001A3329" w:rsidRDefault="001A3329" w:rsidP="0082347C"/>
        </w:tc>
        <w:tc>
          <w:tcPr>
            <w:tcW w:w="5935" w:type="dxa"/>
          </w:tcPr>
          <w:p w14:paraId="39FDAD81" w14:textId="77777777" w:rsidR="001A3329" w:rsidRDefault="001A3329" w:rsidP="0082347C"/>
        </w:tc>
      </w:tr>
      <w:tr w:rsidR="001A3329" w14:paraId="4132B625" w14:textId="77777777" w:rsidTr="0082347C">
        <w:tc>
          <w:tcPr>
            <w:tcW w:w="841" w:type="dxa"/>
          </w:tcPr>
          <w:p w14:paraId="1CD80100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25AB2981" w14:textId="77777777" w:rsidR="001A3329" w:rsidRDefault="001A3329" w:rsidP="0082347C"/>
        </w:tc>
        <w:tc>
          <w:tcPr>
            <w:tcW w:w="5935" w:type="dxa"/>
          </w:tcPr>
          <w:p w14:paraId="3263FECC" w14:textId="77777777" w:rsidR="001A3329" w:rsidRDefault="001A3329" w:rsidP="0082347C"/>
        </w:tc>
      </w:tr>
      <w:tr w:rsidR="001A3329" w14:paraId="335F77C0" w14:textId="77777777" w:rsidTr="0082347C">
        <w:tc>
          <w:tcPr>
            <w:tcW w:w="841" w:type="dxa"/>
          </w:tcPr>
          <w:p w14:paraId="518281B5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16B6D58C" w14:textId="77777777" w:rsidR="001A3329" w:rsidRDefault="001A3329" w:rsidP="0082347C"/>
        </w:tc>
        <w:tc>
          <w:tcPr>
            <w:tcW w:w="5935" w:type="dxa"/>
          </w:tcPr>
          <w:p w14:paraId="7F2B18B3" w14:textId="77777777" w:rsidR="001A3329" w:rsidRDefault="001A3329" w:rsidP="0082347C"/>
        </w:tc>
      </w:tr>
      <w:tr w:rsidR="001A3329" w14:paraId="57310ADF" w14:textId="77777777" w:rsidTr="0082347C">
        <w:tc>
          <w:tcPr>
            <w:tcW w:w="841" w:type="dxa"/>
          </w:tcPr>
          <w:p w14:paraId="7081C9CD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3E27C17F" w14:textId="77777777" w:rsidR="001A3329" w:rsidRDefault="001A3329" w:rsidP="0082347C"/>
        </w:tc>
        <w:tc>
          <w:tcPr>
            <w:tcW w:w="5935" w:type="dxa"/>
          </w:tcPr>
          <w:p w14:paraId="16370114" w14:textId="77777777" w:rsidR="001A3329" w:rsidRDefault="001A3329" w:rsidP="0082347C"/>
        </w:tc>
      </w:tr>
      <w:tr w:rsidR="001A3329" w14:paraId="04A0EBE9" w14:textId="77777777" w:rsidTr="0082347C">
        <w:trPr>
          <w:trHeight w:val="278"/>
        </w:trPr>
        <w:tc>
          <w:tcPr>
            <w:tcW w:w="841" w:type="dxa"/>
          </w:tcPr>
          <w:p w14:paraId="0F7AE61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78DA4C28" w14:textId="77777777" w:rsidR="001A3329" w:rsidRDefault="001A3329" w:rsidP="0082347C"/>
        </w:tc>
        <w:tc>
          <w:tcPr>
            <w:tcW w:w="5935" w:type="dxa"/>
          </w:tcPr>
          <w:p w14:paraId="69A89D21" w14:textId="77777777" w:rsidR="001A3329" w:rsidRDefault="001A3329" w:rsidP="0082347C"/>
        </w:tc>
      </w:tr>
      <w:tr w:rsidR="001A3329" w14:paraId="7B46796C" w14:textId="77777777" w:rsidTr="0082347C">
        <w:trPr>
          <w:trHeight w:val="278"/>
        </w:trPr>
        <w:tc>
          <w:tcPr>
            <w:tcW w:w="841" w:type="dxa"/>
          </w:tcPr>
          <w:p w14:paraId="2C86F2DB" w14:textId="77777777" w:rsidR="001A3329" w:rsidRDefault="001A3329" w:rsidP="001A3329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2574" w:type="dxa"/>
          </w:tcPr>
          <w:p w14:paraId="501F91A7" w14:textId="77777777" w:rsidR="001A3329" w:rsidRDefault="001A3329" w:rsidP="0082347C"/>
        </w:tc>
        <w:tc>
          <w:tcPr>
            <w:tcW w:w="5935" w:type="dxa"/>
          </w:tcPr>
          <w:p w14:paraId="66238231" w14:textId="77777777" w:rsidR="001A3329" w:rsidRDefault="001A3329" w:rsidP="0082347C"/>
        </w:tc>
      </w:tr>
    </w:tbl>
    <w:p w14:paraId="0227731D" w14:textId="09B0DADB" w:rsidR="001A3329" w:rsidRDefault="001A3329"/>
    <w:p w14:paraId="122AC307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2"/>
        <w:gridCol w:w="2574"/>
        <w:gridCol w:w="5934"/>
      </w:tblGrid>
      <w:tr w:rsidR="001A3329" w14:paraId="6A909513" w14:textId="77777777" w:rsidTr="0082347C">
        <w:tc>
          <w:tcPr>
            <w:tcW w:w="841" w:type="dxa"/>
          </w:tcPr>
          <w:p w14:paraId="0D88966C" w14:textId="1D48F345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Robert</w:t>
            </w:r>
          </w:p>
        </w:tc>
        <w:tc>
          <w:tcPr>
            <w:tcW w:w="2574" w:type="dxa"/>
          </w:tcPr>
          <w:p w14:paraId="4BFF6D86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211981AD" w14:textId="77777777" w:rsidR="001A3329" w:rsidRDefault="001A3329" w:rsidP="0082347C">
            <w:r>
              <w:t>Link</w:t>
            </w:r>
          </w:p>
        </w:tc>
      </w:tr>
      <w:tr w:rsidR="001A3329" w14:paraId="13C1B46F" w14:textId="77777777" w:rsidTr="0082347C">
        <w:tc>
          <w:tcPr>
            <w:tcW w:w="841" w:type="dxa"/>
          </w:tcPr>
          <w:p w14:paraId="47B3E1D4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AEB5961" w14:textId="77777777" w:rsidR="001A3329" w:rsidRDefault="001A3329" w:rsidP="0082347C"/>
        </w:tc>
        <w:tc>
          <w:tcPr>
            <w:tcW w:w="5935" w:type="dxa"/>
          </w:tcPr>
          <w:p w14:paraId="11D0D680" w14:textId="77777777" w:rsidR="001A3329" w:rsidRDefault="001A3329" w:rsidP="0082347C"/>
        </w:tc>
      </w:tr>
      <w:tr w:rsidR="001A3329" w14:paraId="268B2B89" w14:textId="77777777" w:rsidTr="0082347C">
        <w:tc>
          <w:tcPr>
            <w:tcW w:w="841" w:type="dxa"/>
          </w:tcPr>
          <w:p w14:paraId="0933C83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2293A651" w14:textId="77777777" w:rsidR="001A3329" w:rsidRDefault="001A3329" w:rsidP="0082347C"/>
        </w:tc>
        <w:tc>
          <w:tcPr>
            <w:tcW w:w="5935" w:type="dxa"/>
          </w:tcPr>
          <w:p w14:paraId="156032D7" w14:textId="77777777" w:rsidR="001A3329" w:rsidRDefault="001A3329" w:rsidP="0082347C"/>
        </w:tc>
      </w:tr>
      <w:tr w:rsidR="001A3329" w14:paraId="18C65F77" w14:textId="77777777" w:rsidTr="0082347C">
        <w:tc>
          <w:tcPr>
            <w:tcW w:w="841" w:type="dxa"/>
          </w:tcPr>
          <w:p w14:paraId="441200E9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1B9B1D5" w14:textId="77777777" w:rsidR="001A3329" w:rsidRDefault="001A3329" w:rsidP="0082347C"/>
        </w:tc>
        <w:tc>
          <w:tcPr>
            <w:tcW w:w="5935" w:type="dxa"/>
          </w:tcPr>
          <w:p w14:paraId="4BE7DAEC" w14:textId="77777777" w:rsidR="001A3329" w:rsidRDefault="001A3329" w:rsidP="0082347C"/>
        </w:tc>
      </w:tr>
      <w:tr w:rsidR="001A3329" w14:paraId="685D4024" w14:textId="77777777" w:rsidTr="0082347C">
        <w:tc>
          <w:tcPr>
            <w:tcW w:w="841" w:type="dxa"/>
          </w:tcPr>
          <w:p w14:paraId="0D49068A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458C9959" w14:textId="77777777" w:rsidR="001A3329" w:rsidRDefault="001A3329" w:rsidP="0082347C"/>
        </w:tc>
        <w:tc>
          <w:tcPr>
            <w:tcW w:w="5935" w:type="dxa"/>
          </w:tcPr>
          <w:p w14:paraId="3DE3D488" w14:textId="77777777" w:rsidR="001A3329" w:rsidRDefault="001A3329" w:rsidP="0082347C"/>
        </w:tc>
      </w:tr>
      <w:tr w:rsidR="001A3329" w14:paraId="17D16290" w14:textId="77777777" w:rsidTr="0082347C">
        <w:tc>
          <w:tcPr>
            <w:tcW w:w="841" w:type="dxa"/>
          </w:tcPr>
          <w:p w14:paraId="5C72A40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50AAF07" w14:textId="77777777" w:rsidR="001A3329" w:rsidRDefault="001A3329" w:rsidP="0082347C"/>
        </w:tc>
        <w:tc>
          <w:tcPr>
            <w:tcW w:w="5935" w:type="dxa"/>
          </w:tcPr>
          <w:p w14:paraId="75E97243" w14:textId="77777777" w:rsidR="001A3329" w:rsidRDefault="001A3329" w:rsidP="0082347C"/>
        </w:tc>
      </w:tr>
      <w:tr w:rsidR="001A3329" w14:paraId="039AC8E7" w14:textId="77777777" w:rsidTr="0082347C">
        <w:tc>
          <w:tcPr>
            <w:tcW w:w="841" w:type="dxa"/>
          </w:tcPr>
          <w:p w14:paraId="56BEE948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7508471F" w14:textId="77777777" w:rsidR="001A3329" w:rsidRDefault="001A3329" w:rsidP="0082347C"/>
        </w:tc>
        <w:tc>
          <w:tcPr>
            <w:tcW w:w="5935" w:type="dxa"/>
          </w:tcPr>
          <w:p w14:paraId="599D538A" w14:textId="77777777" w:rsidR="001A3329" w:rsidRDefault="001A3329" w:rsidP="0082347C"/>
        </w:tc>
      </w:tr>
      <w:tr w:rsidR="001A3329" w14:paraId="77066CA7" w14:textId="77777777" w:rsidTr="0082347C">
        <w:tc>
          <w:tcPr>
            <w:tcW w:w="841" w:type="dxa"/>
          </w:tcPr>
          <w:p w14:paraId="6419EB61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5167E18C" w14:textId="77777777" w:rsidR="001A3329" w:rsidRDefault="001A3329" w:rsidP="0082347C"/>
        </w:tc>
        <w:tc>
          <w:tcPr>
            <w:tcW w:w="5935" w:type="dxa"/>
          </w:tcPr>
          <w:p w14:paraId="194494A0" w14:textId="77777777" w:rsidR="001A3329" w:rsidRDefault="001A3329" w:rsidP="0082347C"/>
        </w:tc>
      </w:tr>
      <w:tr w:rsidR="001A3329" w14:paraId="1F147D13" w14:textId="77777777" w:rsidTr="0082347C">
        <w:tc>
          <w:tcPr>
            <w:tcW w:w="841" w:type="dxa"/>
          </w:tcPr>
          <w:p w14:paraId="4C833B27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61812401" w14:textId="77777777" w:rsidR="001A3329" w:rsidRDefault="001A3329" w:rsidP="0082347C"/>
        </w:tc>
        <w:tc>
          <w:tcPr>
            <w:tcW w:w="5935" w:type="dxa"/>
          </w:tcPr>
          <w:p w14:paraId="324F163A" w14:textId="77777777" w:rsidR="001A3329" w:rsidRDefault="001A3329" w:rsidP="0082347C"/>
        </w:tc>
      </w:tr>
      <w:tr w:rsidR="001A3329" w14:paraId="158BC77E" w14:textId="77777777" w:rsidTr="0082347C">
        <w:trPr>
          <w:trHeight w:val="278"/>
        </w:trPr>
        <w:tc>
          <w:tcPr>
            <w:tcW w:w="841" w:type="dxa"/>
          </w:tcPr>
          <w:p w14:paraId="700EF8BF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0969B618" w14:textId="77777777" w:rsidR="001A3329" w:rsidRDefault="001A3329" w:rsidP="0082347C"/>
        </w:tc>
        <w:tc>
          <w:tcPr>
            <w:tcW w:w="5935" w:type="dxa"/>
          </w:tcPr>
          <w:p w14:paraId="377B7031" w14:textId="77777777" w:rsidR="001A3329" w:rsidRDefault="001A3329" w:rsidP="0082347C"/>
        </w:tc>
      </w:tr>
      <w:tr w:rsidR="001A3329" w14:paraId="5C8AE5CF" w14:textId="77777777" w:rsidTr="0082347C">
        <w:trPr>
          <w:trHeight w:val="278"/>
        </w:trPr>
        <w:tc>
          <w:tcPr>
            <w:tcW w:w="841" w:type="dxa"/>
          </w:tcPr>
          <w:p w14:paraId="2E70EF63" w14:textId="77777777" w:rsidR="001A3329" w:rsidRDefault="001A3329" w:rsidP="001A3329">
            <w:pPr>
              <w:pStyle w:val="ListParagraph"/>
              <w:numPr>
                <w:ilvl w:val="0"/>
                <w:numId w:val="3"/>
              </w:numPr>
            </w:pPr>
          </w:p>
        </w:tc>
        <w:tc>
          <w:tcPr>
            <w:tcW w:w="2574" w:type="dxa"/>
          </w:tcPr>
          <w:p w14:paraId="3D9C6ECC" w14:textId="77777777" w:rsidR="001A3329" w:rsidRDefault="001A3329" w:rsidP="0082347C"/>
        </w:tc>
        <w:tc>
          <w:tcPr>
            <w:tcW w:w="5935" w:type="dxa"/>
          </w:tcPr>
          <w:p w14:paraId="35536D0A" w14:textId="77777777" w:rsidR="001A3329" w:rsidRDefault="001A3329" w:rsidP="0082347C"/>
        </w:tc>
      </w:tr>
    </w:tbl>
    <w:p w14:paraId="60C8CB43" w14:textId="0AAC8DB3" w:rsidR="001A3329" w:rsidRDefault="001A3329"/>
    <w:p w14:paraId="4FCB1FD6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2564"/>
        <w:gridCol w:w="5906"/>
      </w:tblGrid>
      <w:tr w:rsidR="001A3329" w14:paraId="68C79569" w14:textId="77777777" w:rsidTr="0082347C">
        <w:tc>
          <w:tcPr>
            <w:tcW w:w="841" w:type="dxa"/>
          </w:tcPr>
          <w:p w14:paraId="3E912BF6" w14:textId="2F813058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Shayne</w:t>
            </w:r>
          </w:p>
        </w:tc>
        <w:tc>
          <w:tcPr>
            <w:tcW w:w="2574" w:type="dxa"/>
          </w:tcPr>
          <w:p w14:paraId="6250405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3BC0A6B1" w14:textId="77777777" w:rsidR="001A3329" w:rsidRDefault="001A3329" w:rsidP="0082347C">
            <w:r>
              <w:t>Link</w:t>
            </w:r>
          </w:p>
        </w:tc>
      </w:tr>
      <w:tr w:rsidR="001A3329" w14:paraId="2D945653" w14:textId="77777777" w:rsidTr="0082347C">
        <w:tc>
          <w:tcPr>
            <w:tcW w:w="841" w:type="dxa"/>
          </w:tcPr>
          <w:p w14:paraId="4BBBD76D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445B3A" w14:textId="77777777" w:rsidR="001A3329" w:rsidRDefault="001A3329" w:rsidP="0082347C"/>
        </w:tc>
        <w:tc>
          <w:tcPr>
            <w:tcW w:w="5935" w:type="dxa"/>
          </w:tcPr>
          <w:p w14:paraId="596C5F64" w14:textId="77777777" w:rsidR="001A3329" w:rsidRDefault="001A3329" w:rsidP="0082347C"/>
        </w:tc>
      </w:tr>
      <w:tr w:rsidR="001A3329" w14:paraId="468D96B6" w14:textId="77777777" w:rsidTr="0082347C">
        <w:tc>
          <w:tcPr>
            <w:tcW w:w="841" w:type="dxa"/>
          </w:tcPr>
          <w:p w14:paraId="2EC06B98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6EC7DF6" w14:textId="77777777" w:rsidR="001A3329" w:rsidRDefault="001A3329" w:rsidP="0082347C"/>
        </w:tc>
        <w:tc>
          <w:tcPr>
            <w:tcW w:w="5935" w:type="dxa"/>
          </w:tcPr>
          <w:p w14:paraId="59A914BE" w14:textId="77777777" w:rsidR="001A3329" w:rsidRDefault="001A3329" w:rsidP="0082347C"/>
        </w:tc>
      </w:tr>
      <w:tr w:rsidR="001A3329" w14:paraId="267DB563" w14:textId="77777777" w:rsidTr="0082347C">
        <w:tc>
          <w:tcPr>
            <w:tcW w:w="841" w:type="dxa"/>
          </w:tcPr>
          <w:p w14:paraId="40DBAE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6B7559D" w14:textId="77777777" w:rsidR="001A3329" w:rsidRDefault="001A3329" w:rsidP="0082347C"/>
        </w:tc>
        <w:tc>
          <w:tcPr>
            <w:tcW w:w="5935" w:type="dxa"/>
          </w:tcPr>
          <w:p w14:paraId="025C3584" w14:textId="77777777" w:rsidR="001A3329" w:rsidRDefault="001A3329" w:rsidP="0082347C"/>
        </w:tc>
      </w:tr>
      <w:tr w:rsidR="001A3329" w14:paraId="07ED4E41" w14:textId="77777777" w:rsidTr="0082347C">
        <w:tc>
          <w:tcPr>
            <w:tcW w:w="841" w:type="dxa"/>
          </w:tcPr>
          <w:p w14:paraId="3FA465CB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20E1EA86" w14:textId="7F5528F0" w:rsidR="001A3329" w:rsidRPr="00B06545" w:rsidRDefault="001A3329" w:rsidP="0082347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935" w:type="dxa"/>
          </w:tcPr>
          <w:p w14:paraId="15EEDEFD" w14:textId="240B2D5A" w:rsidR="001A3329" w:rsidRDefault="001A3329" w:rsidP="0082347C"/>
        </w:tc>
      </w:tr>
      <w:tr w:rsidR="001A3329" w14:paraId="361F2407" w14:textId="77777777" w:rsidTr="0082347C">
        <w:tc>
          <w:tcPr>
            <w:tcW w:w="841" w:type="dxa"/>
          </w:tcPr>
          <w:p w14:paraId="35DFCBE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59D86C0" w14:textId="77777777" w:rsidR="001A3329" w:rsidRDefault="001A3329" w:rsidP="0082347C"/>
        </w:tc>
        <w:tc>
          <w:tcPr>
            <w:tcW w:w="5935" w:type="dxa"/>
          </w:tcPr>
          <w:p w14:paraId="674751EF" w14:textId="77777777" w:rsidR="001A3329" w:rsidRDefault="001A3329" w:rsidP="0082347C"/>
        </w:tc>
      </w:tr>
      <w:tr w:rsidR="001A3329" w14:paraId="5226D65F" w14:textId="77777777" w:rsidTr="0082347C">
        <w:tc>
          <w:tcPr>
            <w:tcW w:w="841" w:type="dxa"/>
          </w:tcPr>
          <w:p w14:paraId="63B5F11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55EEE34F" w14:textId="77777777" w:rsidR="001A3329" w:rsidRDefault="001A3329" w:rsidP="0082347C"/>
        </w:tc>
        <w:tc>
          <w:tcPr>
            <w:tcW w:w="5935" w:type="dxa"/>
          </w:tcPr>
          <w:p w14:paraId="48933360" w14:textId="77777777" w:rsidR="001A3329" w:rsidRDefault="001A3329" w:rsidP="0082347C"/>
        </w:tc>
      </w:tr>
      <w:tr w:rsidR="001A3329" w14:paraId="378A32FB" w14:textId="77777777" w:rsidTr="0082347C">
        <w:tc>
          <w:tcPr>
            <w:tcW w:w="841" w:type="dxa"/>
          </w:tcPr>
          <w:p w14:paraId="36FAD4F3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4FC85155" w14:textId="77777777" w:rsidR="001A3329" w:rsidRDefault="001A3329" w:rsidP="0082347C"/>
        </w:tc>
        <w:tc>
          <w:tcPr>
            <w:tcW w:w="5935" w:type="dxa"/>
          </w:tcPr>
          <w:p w14:paraId="52E508AA" w14:textId="77777777" w:rsidR="001A3329" w:rsidRDefault="001A3329" w:rsidP="0082347C"/>
        </w:tc>
      </w:tr>
      <w:tr w:rsidR="001A3329" w14:paraId="3388C62D" w14:textId="77777777" w:rsidTr="0082347C">
        <w:tc>
          <w:tcPr>
            <w:tcW w:w="841" w:type="dxa"/>
          </w:tcPr>
          <w:p w14:paraId="4BD29D20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69E2BB93" w14:textId="77777777" w:rsidR="001A3329" w:rsidRDefault="001A3329" w:rsidP="0082347C"/>
        </w:tc>
        <w:tc>
          <w:tcPr>
            <w:tcW w:w="5935" w:type="dxa"/>
          </w:tcPr>
          <w:p w14:paraId="3A42E645" w14:textId="77777777" w:rsidR="001A3329" w:rsidRDefault="001A3329" w:rsidP="0082347C"/>
        </w:tc>
      </w:tr>
      <w:tr w:rsidR="001A3329" w14:paraId="4BB91CE6" w14:textId="77777777" w:rsidTr="0082347C">
        <w:trPr>
          <w:trHeight w:val="278"/>
        </w:trPr>
        <w:tc>
          <w:tcPr>
            <w:tcW w:w="841" w:type="dxa"/>
          </w:tcPr>
          <w:p w14:paraId="21276F69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0E9D86E" w14:textId="77777777" w:rsidR="001A3329" w:rsidRDefault="001A3329" w:rsidP="0082347C"/>
        </w:tc>
        <w:tc>
          <w:tcPr>
            <w:tcW w:w="5935" w:type="dxa"/>
          </w:tcPr>
          <w:p w14:paraId="262099CD" w14:textId="77777777" w:rsidR="001A3329" w:rsidRDefault="001A3329" w:rsidP="0082347C"/>
        </w:tc>
      </w:tr>
      <w:tr w:rsidR="001A3329" w14:paraId="5B5EF2CA" w14:textId="77777777" w:rsidTr="0082347C">
        <w:trPr>
          <w:trHeight w:val="278"/>
        </w:trPr>
        <w:tc>
          <w:tcPr>
            <w:tcW w:w="841" w:type="dxa"/>
          </w:tcPr>
          <w:p w14:paraId="17967737" w14:textId="77777777" w:rsidR="001A3329" w:rsidRDefault="001A3329" w:rsidP="001A3329">
            <w:pPr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2574" w:type="dxa"/>
          </w:tcPr>
          <w:p w14:paraId="02683813" w14:textId="77777777" w:rsidR="001A3329" w:rsidRDefault="001A3329" w:rsidP="0082347C"/>
        </w:tc>
        <w:tc>
          <w:tcPr>
            <w:tcW w:w="5935" w:type="dxa"/>
          </w:tcPr>
          <w:p w14:paraId="733BE221" w14:textId="77777777" w:rsidR="001A3329" w:rsidRDefault="001A3329" w:rsidP="0082347C"/>
        </w:tc>
      </w:tr>
    </w:tbl>
    <w:p w14:paraId="18C4C520" w14:textId="079AF226" w:rsidR="001A3329" w:rsidRDefault="001A3329"/>
    <w:p w14:paraId="15B4BEB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"/>
        <w:gridCol w:w="2489"/>
        <w:gridCol w:w="5842"/>
      </w:tblGrid>
      <w:tr w:rsidR="001A3329" w14:paraId="2254152C" w14:textId="77777777" w:rsidTr="0082347C">
        <w:tc>
          <w:tcPr>
            <w:tcW w:w="841" w:type="dxa"/>
          </w:tcPr>
          <w:p w14:paraId="520613DA" w14:textId="443D83F1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Wilfredo</w:t>
            </w:r>
          </w:p>
        </w:tc>
        <w:tc>
          <w:tcPr>
            <w:tcW w:w="2574" w:type="dxa"/>
          </w:tcPr>
          <w:p w14:paraId="4E347F11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EFB8618" w14:textId="77777777" w:rsidR="001A3329" w:rsidRDefault="001A3329" w:rsidP="0082347C">
            <w:r>
              <w:t>Link</w:t>
            </w:r>
          </w:p>
        </w:tc>
      </w:tr>
      <w:tr w:rsidR="001A3329" w14:paraId="51FC8C5C" w14:textId="77777777" w:rsidTr="0082347C">
        <w:tc>
          <w:tcPr>
            <w:tcW w:w="841" w:type="dxa"/>
          </w:tcPr>
          <w:p w14:paraId="0EBCF348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1CDD0C6" w14:textId="0FAB3238" w:rsidR="001A3329" w:rsidRDefault="00EB0DA0" w:rsidP="0082347C">
            <w:r>
              <w:t>2D Java Game Framework</w:t>
            </w:r>
          </w:p>
        </w:tc>
        <w:tc>
          <w:tcPr>
            <w:tcW w:w="5935" w:type="dxa"/>
          </w:tcPr>
          <w:p w14:paraId="4FCEF792" w14:textId="137CBC7D" w:rsidR="001A3329" w:rsidRDefault="00EB0DA0" w:rsidP="0082347C">
            <w:r w:rsidRPr="00EB0DA0">
              <w:t>https://github.com/pacampbell/Game</w:t>
            </w:r>
          </w:p>
        </w:tc>
      </w:tr>
      <w:tr w:rsidR="001A3329" w14:paraId="207EA357" w14:textId="77777777" w:rsidTr="0082347C">
        <w:tc>
          <w:tcPr>
            <w:tcW w:w="841" w:type="dxa"/>
          </w:tcPr>
          <w:p w14:paraId="60A17A9D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DE9C708" w14:textId="0980D131" w:rsidR="001A3329" w:rsidRDefault="002E7F75" w:rsidP="0082347C">
            <w:proofErr w:type="spellStart"/>
            <w:r>
              <w:t>Terasology</w:t>
            </w:r>
            <w:proofErr w:type="spellEnd"/>
            <w:r>
              <w:t xml:space="preserve"> </w:t>
            </w:r>
          </w:p>
        </w:tc>
        <w:tc>
          <w:tcPr>
            <w:tcW w:w="5935" w:type="dxa"/>
          </w:tcPr>
          <w:p w14:paraId="7C854A41" w14:textId="4BF4242D" w:rsidR="001A3329" w:rsidRDefault="002E7F75" w:rsidP="0082347C">
            <w:r w:rsidRPr="002E7F75">
              <w:t>https://github.com/MovingBlocks/Terasology</w:t>
            </w:r>
          </w:p>
        </w:tc>
      </w:tr>
      <w:tr w:rsidR="001A3329" w14:paraId="52C20A13" w14:textId="77777777" w:rsidTr="0082347C">
        <w:tc>
          <w:tcPr>
            <w:tcW w:w="841" w:type="dxa"/>
          </w:tcPr>
          <w:p w14:paraId="354D00AC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661F8592" w14:textId="3F1F87EA" w:rsidR="001A3329" w:rsidRDefault="00E35948" w:rsidP="0082347C">
            <w:proofErr w:type="spellStart"/>
            <w:r w:rsidRPr="00E35948">
              <w:t>XMage</w:t>
            </w:r>
            <w:proofErr w:type="spellEnd"/>
            <w:r w:rsidRPr="00E35948">
              <w:t xml:space="preserve"> — Magic, Another Game Engine</w:t>
            </w:r>
          </w:p>
        </w:tc>
        <w:tc>
          <w:tcPr>
            <w:tcW w:w="5935" w:type="dxa"/>
          </w:tcPr>
          <w:p w14:paraId="62542FFE" w14:textId="74F0437A" w:rsidR="001A3329" w:rsidRDefault="00E35948" w:rsidP="0082347C">
            <w:r w:rsidRPr="00E35948">
              <w:t>https://github.com/magefree/mage</w:t>
            </w:r>
          </w:p>
        </w:tc>
      </w:tr>
      <w:tr w:rsidR="001A3329" w14:paraId="2261E907" w14:textId="77777777" w:rsidTr="0082347C">
        <w:tc>
          <w:tcPr>
            <w:tcW w:w="841" w:type="dxa"/>
          </w:tcPr>
          <w:p w14:paraId="79095CD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773B40BA" w14:textId="66023EED" w:rsidR="001A3329" w:rsidRDefault="00E35948" w:rsidP="0082347C">
            <w:proofErr w:type="spellStart"/>
            <w:r>
              <w:t>Magarena</w:t>
            </w:r>
            <w:proofErr w:type="spellEnd"/>
          </w:p>
        </w:tc>
        <w:tc>
          <w:tcPr>
            <w:tcW w:w="5935" w:type="dxa"/>
          </w:tcPr>
          <w:p w14:paraId="372F0865" w14:textId="0A8E7115" w:rsidR="001A3329" w:rsidRDefault="00E35948" w:rsidP="0082347C">
            <w:r w:rsidRPr="00E35948">
              <w:t>https://github.com/magarena/magarena</w:t>
            </w:r>
          </w:p>
        </w:tc>
      </w:tr>
      <w:tr w:rsidR="001A3329" w14:paraId="37E513DF" w14:textId="77777777" w:rsidTr="0082347C">
        <w:tc>
          <w:tcPr>
            <w:tcW w:w="841" w:type="dxa"/>
          </w:tcPr>
          <w:p w14:paraId="21357F52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1C623519" w14:textId="1A2D8018" w:rsidR="001A3329" w:rsidRDefault="00E35948" w:rsidP="0082347C">
            <w:r>
              <w:t>Martian Run</w:t>
            </w:r>
          </w:p>
        </w:tc>
        <w:tc>
          <w:tcPr>
            <w:tcW w:w="5935" w:type="dxa"/>
          </w:tcPr>
          <w:p w14:paraId="7E9BBE6B" w14:textId="5892F30B" w:rsidR="001A3329" w:rsidRDefault="00E35948" w:rsidP="0082347C">
            <w:r w:rsidRPr="00E35948">
              <w:t>https://github.com/wmora/martianrun</w:t>
            </w:r>
          </w:p>
        </w:tc>
      </w:tr>
      <w:tr w:rsidR="001A3329" w14:paraId="4AC86A07" w14:textId="77777777" w:rsidTr="0082347C">
        <w:tc>
          <w:tcPr>
            <w:tcW w:w="841" w:type="dxa"/>
          </w:tcPr>
          <w:p w14:paraId="6A38155F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498C2AB" w14:textId="63FC2071" w:rsidR="001A3329" w:rsidRDefault="001A2FB7" w:rsidP="0082347C">
            <w:r>
              <w:t>Stendhal</w:t>
            </w:r>
          </w:p>
        </w:tc>
        <w:tc>
          <w:tcPr>
            <w:tcW w:w="5935" w:type="dxa"/>
          </w:tcPr>
          <w:p w14:paraId="7370D5D6" w14:textId="28674AF3" w:rsidR="001A3329" w:rsidRDefault="001A2FB7" w:rsidP="0082347C">
            <w:r w:rsidRPr="001A2FB7">
              <w:t>https://github.com/arianne/stendhal</w:t>
            </w:r>
          </w:p>
        </w:tc>
      </w:tr>
      <w:tr w:rsidR="001A3329" w14:paraId="46B5675C" w14:textId="77777777" w:rsidTr="0082347C">
        <w:tc>
          <w:tcPr>
            <w:tcW w:w="841" w:type="dxa"/>
          </w:tcPr>
          <w:p w14:paraId="05986EFB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43E63DE5" w14:textId="40285348" w:rsidR="001A3329" w:rsidRDefault="00A5615A" w:rsidP="0082347C">
            <w:r>
              <w:t>Dungeon</w:t>
            </w:r>
          </w:p>
        </w:tc>
        <w:tc>
          <w:tcPr>
            <w:tcW w:w="5935" w:type="dxa"/>
          </w:tcPr>
          <w:p w14:paraId="72E14232" w14:textId="105A3218" w:rsidR="001A3329" w:rsidRDefault="00A5615A" w:rsidP="0082347C">
            <w:r w:rsidRPr="00A5615A">
              <w:t>https://github.com/bernardosulzbach/dungeon</w:t>
            </w:r>
          </w:p>
        </w:tc>
      </w:tr>
      <w:tr w:rsidR="001A3329" w14:paraId="080A6CAF" w14:textId="77777777" w:rsidTr="0082347C">
        <w:tc>
          <w:tcPr>
            <w:tcW w:w="841" w:type="dxa"/>
          </w:tcPr>
          <w:p w14:paraId="384AFD2E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2FDF8F80" w14:textId="0A9B2B64" w:rsidR="001A3329" w:rsidRDefault="0057112D" w:rsidP="0082347C">
            <w:r w:rsidRPr="0057112D">
              <w:t xml:space="preserve">Pretend You're </w:t>
            </w:r>
            <w:proofErr w:type="spellStart"/>
            <w:r w:rsidRPr="0057112D">
              <w:t>Xyzzy</w:t>
            </w:r>
            <w:proofErr w:type="spellEnd"/>
          </w:p>
        </w:tc>
        <w:tc>
          <w:tcPr>
            <w:tcW w:w="5935" w:type="dxa"/>
          </w:tcPr>
          <w:p w14:paraId="2E90E769" w14:textId="0643F7F8" w:rsidR="001A3329" w:rsidRDefault="0057112D" w:rsidP="0082347C">
            <w:r w:rsidRPr="0057112D">
              <w:t>https://github.com/ajanata/PretendYoureXyzzy</w:t>
            </w:r>
          </w:p>
        </w:tc>
      </w:tr>
      <w:tr w:rsidR="001A3329" w14:paraId="24090370" w14:textId="77777777" w:rsidTr="0082347C">
        <w:trPr>
          <w:trHeight w:val="278"/>
        </w:trPr>
        <w:tc>
          <w:tcPr>
            <w:tcW w:w="841" w:type="dxa"/>
          </w:tcPr>
          <w:p w14:paraId="12F81845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52C7C65D" w14:textId="098F9DC3" w:rsidR="001A3329" w:rsidRDefault="0057112D" w:rsidP="0082347C">
            <w:proofErr w:type="spellStart"/>
            <w:r>
              <w:t>Mindustry</w:t>
            </w:r>
            <w:proofErr w:type="spellEnd"/>
          </w:p>
        </w:tc>
        <w:tc>
          <w:tcPr>
            <w:tcW w:w="5935" w:type="dxa"/>
          </w:tcPr>
          <w:p w14:paraId="5511B992" w14:textId="0B85DBC4" w:rsidR="001A3329" w:rsidRDefault="0057112D" w:rsidP="0082347C">
            <w:r w:rsidRPr="0057112D">
              <w:t>https://github.com/Anuken/Mindustry</w:t>
            </w:r>
          </w:p>
        </w:tc>
      </w:tr>
      <w:tr w:rsidR="001A3329" w14:paraId="6ABF3FB2" w14:textId="77777777" w:rsidTr="0082347C">
        <w:trPr>
          <w:trHeight w:val="278"/>
        </w:trPr>
        <w:tc>
          <w:tcPr>
            <w:tcW w:w="841" w:type="dxa"/>
          </w:tcPr>
          <w:p w14:paraId="08D59AA9" w14:textId="77777777" w:rsidR="001A3329" w:rsidRDefault="001A3329" w:rsidP="001A3329">
            <w:pPr>
              <w:pStyle w:val="ListParagraph"/>
              <w:numPr>
                <w:ilvl w:val="0"/>
                <w:numId w:val="5"/>
              </w:numPr>
            </w:pPr>
          </w:p>
        </w:tc>
        <w:tc>
          <w:tcPr>
            <w:tcW w:w="2574" w:type="dxa"/>
          </w:tcPr>
          <w:p w14:paraId="059AF700" w14:textId="73ABD044" w:rsidR="001A3329" w:rsidRDefault="005A7E3B" w:rsidP="0082347C">
            <w:r>
              <w:t>Seventh</w:t>
            </w:r>
          </w:p>
        </w:tc>
        <w:tc>
          <w:tcPr>
            <w:tcW w:w="5935" w:type="dxa"/>
          </w:tcPr>
          <w:p w14:paraId="250277EB" w14:textId="32A6C2F9" w:rsidR="001A3329" w:rsidRDefault="005A7E3B" w:rsidP="0082347C">
            <w:r w:rsidRPr="005A7E3B">
              <w:t>https://github.com/tonysparks/seventh</w:t>
            </w:r>
          </w:p>
        </w:tc>
      </w:tr>
    </w:tbl>
    <w:p w14:paraId="5E484610" w14:textId="112D96CC" w:rsidR="001A3329" w:rsidRDefault="001A3329"/>
    <w:p w14:paraId="746B859E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4FC30B94" w14:textId="77777777" w:rsidTr="0082347C">
        <w:tc>
          <w:tcPr>
            <w:tcW w:w="841" w:type="dxa"/>
          </w:tcPr>
          <w:p w14:paraId="5BF1FFB9" w14:textId="455B3E39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Logan</w:t>
            </w:r>
          </w:p>
        </w:tc>
        <w:tc>
          <w:tcPr>
            <w:tcW w:w="2574" w:type="dxa"/>
          </w:tcPr>
          <w:p w14:paraId="6DEC49D3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1CD919E4" w14:textId="77777777" w:rsidR="001A3329" w:rsidRDefault="001A3329" w:rsidP="0082347C">
            <w:r>
              <w:t>Link</w:t>
            </w:r>
          </w:p>
        </w:tc>
      </w:tr>
      <w:tr w:rsidR="001A3329" w14:paraId="72B1E6EF" w14:textId="77777777" w:rsidTr="0082347C">
        <w:tc>
          <w:tcPr>
            <w:tcW w:w="841" w:type="dxa"/>
          </w:tcPr>
          <w:p w14:paraId="08A01F1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01D62FB2" w14:textId="77777777" w:rsidR="001A3329" w:rsidRDefault="001A3329" w:rsidP="0082347C"/>
        </w:tc>
        <w:tc>
          <w:tcPr>
            <w:tcW w:w="5935" w:type="dxa"/>
          </w:tcPr>
          <w:p w14:paraId="10F06DD3" w14:textId="77777777" w:rsidR="001A3329" w:rsidRDefault="001A3329" w:rsidP="0082347C"/>
        </w:tc>
      </w:tr>
      <w:tr w:rsidR="001A3329" w14:paraId="556B071D" w14:textId="77777777" w:rsidTr="0082347C">
        <w:tc>
          <w:tcPr>
            <w:tcW w:w="841" w:type="dxa"/>
          </w:tcPr>
          <w:p w14:paraId="2DF540E8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4C7D548" w14:textId="77777777" w:rsidR="001A3329" w:rsidRDefault="001A3329" w:rsidP="0082347C"/>
        </w:tc>
        <w:tc>
          <w:tcPr>
            <w:tcW w:w="5935" w:type="dxa"/>
          </w:tcPr>
          <w:p w14:paraId="714DEC31" w14:textId="77777777" w:rsidR="001A3329" w:rsidRDefault="001A3329" w:rsidP="0082347C"/>
        </w:tc>
      </w:tr>
      <w:tr w:rsidR="001A3329" w14:paraId="19A7A741" w14:textId="77777777" w:rsidTr="0082347C">
        <w:tc>
          <w:tcPr>
            <w:tcW w:w="841" w:type="dxa"/>
          </w:tcPr>
          <w:p w14:paraId="05FCD25C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F1EB956" w14:textId="77777777" w:rsidR="001A3329" w:rsidRDefault="001A3329" w:rsidP="0082347C"/>
        </w:tc>
        <w:tc>
          <w:tcPr>
            <w:tcW w:w="5935" w:type="dxa"/>
          </w:tcPr>
          <w:p w14:paraId="68B8EEA2" w14:textId="77777777" w:rsidR="001A3329" w:rsidRDefault="001A3329" w:rsidP="0082347C"/>
        </w:tc>
      </w:tr>
      <w:tr w:rsidR="001A3329" w14:paraId="7F4178BF" w14:textId="77777777" w:rsidTr="0082347C">
        <w:tc>
          <w:tcPr>
            <w:tcW w:w="841" w:type="dxa"/>
          </w:tcPr>
          <w:p w14:paraId="4FC8196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4A82F4AF" w14:textId="77777777" w:rsidR="001A3329" w:rsidRDefault="001A3329" w:rsidP="0082347C"/>
        </w:tc>
        <w:tc>
          <w:tcPr>
            <w:tcW w:w="5935" w:type="dxa"/>
          </w:tcPr>
          <w:p w14:paraId="1CF1B1DF" w14:textId="77777777" w:rsidR="001A3329" w:rsidRDefault="001A3329" w:rsidP="0082347C"/>
        </w:tc>
      </w:tr>
      <w:tr w:rsidR="001A3329" w14:paraId="4097AD1A" w14:textId="77777777" w:rsidTr="0082347C">
        <w:tc>
          <w:tcPr>
            <w:tcW w:w="841" w:type="dxa"/>
          </w:tcPr>
          <w:p w14:paraId="0DC23532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6E7F71BD" w14:textId="77777777" w:rsidR="001A3329" w:rsidRDefault="001A3329" w:rsidP="0082347C"/>
        </w:tc>
        <w:tc>
          <w:tcPr>
            <w:tcW w:w="5935" w:type="dxa"/>
          </w:tcPr>
          <w:p w14:paraId="2A3B50CE" w14:textId="77777777" w:rsidR="001A3329" w:rsidRDefault="001A3329" w:rsidP="0082347C"/>
        </w:tc>
      </w:tr>
      <w:tr w:rsidR="001A3329" w14:paraId="0AE72726" w14:textId="77777777" w:rsidTr="0082347C">
        <w:tc>
          <w:tcPr>
            <w:tcW w:w="841" w:type="dxa"/>
          </w:tcPr>
          <w:p w14:paraId="15D8961D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31039DF1" w14:textId="77777777" w:rsidR="001A3329" w:rsidRDefault="001A3329" w:rsidP="0082347C"/>
        </w:tc>
        <w:tc>
          <w:tcPr>
            <w:tcW w:w="5935" w:type="dxa"/>
          </w:tcPr>
          <w:p w14:paraId="72CF045C" w14:textId="77777777" w:rsidR="001A3329" w:rsidRDefault="001A3329" w:rsidP="0082347C"/>
        </w:tc>
      </w:tr>
      <w:tr w:rsidR="001A3329" w14:paraId="53B8EBE7" w14:textId="77777777" w:rsidTr="0082347C">
        <w:tc>
          <w:tcPr>
            <w:tcW w:w="841" w:type="dxa"/>
          </w:tcPr>
          <w:p w14:paraId="60D59BAB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DC1D82B" w14:textId="77777777" w:rsidR="001A3329" w:rsidRDefault="001A3329" w:rsidP="0082347C"/>
        </w:tc>
        <w:tc>
          <w:tcPr>
            <w:tcW w:w="5935" w:type="dxa"/>
          </w:tcPr>
          <w:p w14:paraId="108EDCCA" w14:textId="77777777" w:rsidR="001A3329" w:rsidRDefault="001A3329" w:rsidP="0082347C"/>
        </w:tc>
      </w:tr>
      <w:tr w:rsidR="001A3329" w14:paraId="76ED9EDC" w14:textId="77777777" w:rsidTr="0082347C">
        <w:tc>
          <w:tcPr>
            <w:tcW w:w="841" w:type="dxa"/>
          </w:tcPr>
          <w:p w14:paraId="783ED16F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CF58B55" w14:textId="77777777" w:rsidR="001A3329" w:rsidRDefault="001A3329" w:rsidP="0082347C"/>
        </w:tc>
        <w:tc>
          <w:tcPr>
            <w:tcW w:w="5935" w:type="dxa"/>
          </w:tcPr>
          <w:p w14:paraId="12EF0709" w14:textId="77777777" w:rsidR="001A3329" w:rsidRDefault="001A3329" w:rsidP="0082347C"/>
        </w:tc>
      </w:tr>
      <w:tr w:rsidR="001A3329" w14:paraId="73B16093" w14:textId="77777777" w:rsidTr="0082347C">
        <w:trPr>
          <w:trHeight w:val="278"/>
        </w:trPr>
        <w:tc>
          <w:tcPr>
            <w:tcW w:w="841" w:type="dxa"/>
          </w:tcPr>
          <w:p w14:paraId="14F45FC7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7E0B0086" w14:textId="77777777" w:rsidR="001A3329" w:rsidRDefault="001A3329" w:rsidP="0082347C"/>
        </w:tc>
        <w:tc>
          <w:tcPr>
            <w:tcW w:w="5935" w:type="dxa"/>
          </w:tcPr>
          <w:p w14:paraId="07200D78" w14:textId="77777777" w:rsidR="001A3329" w:rsidRDefault="001A3329" w:rsidP="0082347C"/>
        </w:tc>
      </w:tr>
      <w:tr w:rsidR="001A3329" w14:paraId="76051625" w14:textId="77777777" w:rsidTr="0082347C">
        <w:trPr>
          <w:trHeight w:val="278"/>
        </w:trPr>
        <w:tc>
          <w:tcPr>
            <w:tcW w:w="841" w:type="dxa"/>
          </w:tcPr>
          <w:p w14:paraId="76D2D924" w14:textId="77777777" w:rsidR="001A3329" w:rsidRDefault="001A3329" w:rsidP="001A3329">
            <w:pPr>
              <w:pStyle w:val="ListParagraph"/>
              <w:numPr>
                <w:ilvl w:val="0"/>
                <w:numId w:val="6"/>
              </w:numPr>
            </w:pPr>
          </w:p>
        </w:tc>
        <w:tc>
          <w:tcPr>
            <w:tcW w:w="2574" w:type="dxa"/>
          </w:tcPr>
          <w:p w14:paraId="11E13018" w14:textId="77777777" w:rsidR="001A3329" w:rsidRDefault="001A3329" w:rsidP="0082347C"/>
        </w:tc>
        <w:tc>
          <w:tcPr>
            <w:tcW w:w="5935" w:type="dxa"/>
          </w:tcPr>
          <w:p w14:paraId="06FEBF7F" w14:textId="77777777" w:rsidR="001A3329" w:rsidRDefault="001A3329" w:rsidP="0082347C"/>
        </w:tc>
      </w:tr>
    </w:tbl>
    <w:p w14:paraId="1CFEC22A" w14:textId="46EBF5A0" w:rsidR="001A3329" w:rsidRDefault="001A3329"/>
    <w:p w14:paraId="1C737722" w14:textId="4916A81E" w:rsidR="001A3329" w:rsidRDefault="001A3329" w:rsidP="001A3329">
      <w:pPr>
        <w:rPr>
          <w:b/>
          <w:sz w:val="28"/>
          <w:szCs w:val="28"/>
        </w:rPr>
      </w:pPr>
    </w:p>
    <w:p w14:paraId="053C55E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7E3730F7" w14:textId="77777777" w:rsidTr="0082347C">
        <w:tc>
          <w:tcPr>
            <w:tcW w:w="841" w:type="dxa"/>
          </w:tcPr>
          <w:p w14:paraId="14AE13CB" w14:textId="65F6D357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Joshua</w:t>
            </w:r>
          </w:p>
        </w:tc>
        <w:tc>
          <w:tcPr>
            <w:tcW w:w="2574" w:type="dxa"/>
          </w:tcPr>
          <w:p w14:paraId="753A0E5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4F43FC69" w14:textId="77777777" w:rsidR="001A3329" w:rsidRDefault="001A3329" w:rsidP="0082347C">
            <w:r>
              <w:t>Link</w:t>
            </w:r>
          </w:p>
        </w:tc>
      </w:tr>
      <w:tr w:rsidR="001A3329" w14:paraId="41B88703" w14:textId="77777777" w:rsidTr="0082347C">
        <w:tc>
          <w:tcPr>
            <w:tcW w:w="841" w:type="dxa"/>
          </w:tcPr>
          <w:p w14:paraId="265E785B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113C0205" w14:textId="77777777" w:rsidR="001A3329" w:rsidRDefault="001A3329" w:rsidP="0082347C"/>
        </w:tc>
        <w:tc>
          <w:tcPr>
            <w:tcW w:w="5935" w:type="dxa"/>
          </w:tcPr>
          <w:p w14:paraId="46262DD1" w14:textId="77777777" w:rsidR="001A3329" w:rsidRDefault="001A3329" w:rsidP="0082347C"/>
        </w:tc>
      </w:tr>
      <w:tr w:rsidR="001A3329" w14:paraId="26BCCBEF" w14:textId="77777777" w:rsidTr="0082347C">
        <w:tc>
          <w:tcPr>
            <w:tcW w:w="841" w:type="dxa"/>
          </w:tcPr>
          <w:p w14:paraId="5F2060F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835E77B" w14:textId="77777777" w:rsidR="001A3329" w:rsidRDefault="001A3329" w:rsidP="0082347C"/>
        </w:tc>
        <w:tc>
          <w:tcPr>
            <w:tcW w:w="5935" w:type="dxa"/>
          </w:tcPr>
          <w:p w14:paraId="46FE5983" w14:textId="77777777" w:rsidR="001A3329" w:rsidRDefault="001A3329" w:rsidP="0082347C"/>
        </w:tc>
      </w:tr>
      <w:tr w:rsidR="001A3329" w14:paraId="3F64405D" w14:textId="77777777" w:rsidTr="0082347C">
        <w:tc>
          <w:tcPr>
            <w:tcW w:w="841" w:type="dxa"/>
          </w:tcPr>
          <w:p w14:paraId="33E8656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8697CC" w14:textId="77777777" w:rsidR="001A3329" w:rsidRDefault="001A3329" w:rsidP="0082347C"/>
        </w:tc>
        <w:tc>
          <w:tcPr>
            <w:tcW w:w="5935" w:type="dxa"/>
          </w:tcPr>
          <w:p w14:paraId="477A7195" w14:textId="77777777" w:rsidR="001A3329" w:rsidRDefault="001A3329" w:rsidP="0082347C"/>
        </w:tc>
      </w:tr>
      <w:tr w:rsidR="001A3329" w14:paraId="2D1ECDBC" w14:textId="77777777" w:rsidTr="0082347C">
        <w:tc>
          <w:tcPr>
            <w:tcW w:w="841" w:type="dxa"/>
          </w:tcPr>
          <w:p w14:paraId="04060475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E5B9B8" w14:textId="77777777" w:rsidR="001A3329" w:rsidRDefault="001A3329" w:rsidP="0082347C"/>
        </w:tc>
        <w:tc>
          <w:tcPr>
            <w:tcW w:w="5935" w:type="dxa"/>
          </w:tcPr>
          <w:p w14:paraId="0912B10C" w14:textId="77777777" w:rsidR="001A3329" w:rsidRDefault="001A3329" w:rsidP="0082347C"/>
        </w:tc>
      </w:tr>
      <w:tr w:rsidR="001A3329" w14:paraId="402DBBD6" w14:textId="77777777" w:rsidTr="0082347C">
        <w:tc>
          <w:tcPr>
            <w:tcW w:w="841" w:type="dxa"/>
          </w:tcPr>
          <w:p w14:paraId="11C77DDE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2D345596" w14:textId="77777777" w:rsidR="001A3329" w:rsidRDefault="001A3329" w:rsidP="0082347C"/>
        </w:tc>
        <w:tc>
          <w:tcPr>
            <w:tcW w:w="5935" w:type="dxa"/>
          </w:tcPr>
          <w:p w14:paraId="4BC42E36" w14:textId="77777777" w:rsidR="001A3329" w:rsidRDefault="001A3329" w:rsidP="0082347C"/>
        </w:tc>
      </w:tr>
      <w:tr w:rsidR="001A3329" w14:paraId="0FFEEC96" w14:textId="77777777" w:rsidTr="0082347C">
        <w:tc>
          <w:tcPr>
            <w:tcW w:w="841" w:type="dxa"/>
          </w:tcPr>
          <w:p w14:paraId="358BE20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5269EAFF" w14:textId="77777777" w:rsidR="001A3329" w:rsidRDefault="001A3329" w:rsidP="0082347C"/>
        </w:tc>
        <w:tc>
          <w:tcPr>
            <w:tcW w:w="5935" w:type="dxa"/>
          </w:tcPr>
          <w:p w14:paraId="4469200A" w14:textId="77777777" w:rsidR="001A3329" w:rsidRDefault="001A3329" w:rsidP="0082347C"/>
        </w:tc>
      </w:tr>
      <w:tr w:rsidR="001A3329" w14:paraId="156CF605" w14:textId="77777777" w:rsidTr="0082347C">
        <w:tc>
          <w:tcPr>
            <w:tcW w:w="841" w:type="dxa"/>
          </w:tcPr>
          <w:p w14:paraId="41C6FEE0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A2C9CB0" w14:textId="77777777" w:rsidR="001A3329" w:rsidRDefault="001A3329" w:rsidP="0082347C"/>
        </w:tc>
        <w:tc>
          <w:tcPr>
            <w:tcW w:w="5935" w:type="dxa"/>
          </w:tcPr>
          <w:p w14:paraId="6C83C016" w14:textId="77777777" w:rsidR="001A3329" w:rsidRDefault="001A3329" w:rsidP="0082347C"/>
        </w:tc>
      </w:tr>
      <w:tr w:rsidR="001A3329" w14:paraId="26D6AC80" w14:textId="77777777" w:rsidTr="0082347C">
        <w:tc>
          <w:tcPr>
            <w:tcW w:w="841" w:type="dxa"/>
          </w:tcPr>
          <w:p w14:paraId="1026D232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3C5A7A5E" w14:textId="77777777" w:rsidR="001A3329" w:rsidRDefault="001A3329" w:rsidP="0082347C"/>
        </w:tc>
        <w:tc>
          <w:tcPr>
            <w:tcW w:w="5935" w:type="dxa"/>
          </w:tcPr>
          <w:p w14:paraId="76153672" w14:textId="77777777" w:rsidR="001A3329" w:rsidRDefault="001A3329" w:rsidP="0082347C"/>
        </w:tc>
      </w:tr>
      <w:tr w:rsidR="001A3329" w14:paraId="54F198A2" w14:textId="77777777" w:rsidTr="0082347C">
        <w:trPr>
          <w:trHeight w:val="278"/>
        </w:trPr>
        <w:tc>
          <w:tcPr>
            <w:tcW w:w="841" w:type="dxa"/>
          </w:tcPr>
          <w:p w14:paraId="14A4725C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03C3EE52" w14:textId="77777777" w:rsidR="001A3329" w:rsidRDefault="001A3329" w:rsidP="0082347C"/>
        </w:tc>
        <w:tc>
          <w:tcPr>
            <w:tcW w:w="5935" w:type="dxa"/>
          </w:tcPr>
          <w:p w14:paraId="0E9A6A6D" w14:textId="77777777" w:rsidR="001A3329" w:rsidRDefault="001A3329" w:rsidP="0082347C"/>
        </w:tc>
      </w:tr>
      <w:tr w:rsidR="001A3329" w14:paraId="0C13C414" w14:textId="77777777" w:rsidTr="0082347C">
        <w:trPr>
          <w:trHeight w:val="278"/>
        </w:trPr>
        <w:tc>
          <w:tcPr>
            <w:tcW w:w="841" w:type="dxa"/>
          </w:tcPr>
          <w:p w14:paraId="5379722A" w14:textId="77777777" w:rsidR="001A3329" w:rsidRDefault="001A3329" w:rsidP="001A3329">
            <w:pPr>
              <w:pStyle w:val="ListParagraph"/>
              <w:numPr>
                <w:ilvl w:val="0"/>
                <w:numId w:val="7"/>
              </w:numPr>
            </w:pPr>
          </w:p>
        </w:tc>
        <w:tc>
          <w:tcPr>
            <w:tcW w:w="2574" w:type="dxa"/>
          </w:tcPr>
          <w:p w14:paraId="751DA400" w14:textId="77777777" w:rsidR="001A3329" w:rsidRDefault="001A3329" w:rsidP="0082347C"/>
        </w:tc>
        <w:tc>
          <w:tcPr>
            <w:tcW w:w="5935" w:type="dxa"/>
          </w:tcPr>
          <w:p w14:paraId="0D297FAD" w14:textId="77777777" w:rsidR="001A3329" w:rsidRDefault="001A3329" w:rsidP="0082347C"/>
        </w:tc>
      </w:tr>
    </w:tbl>
    <w:p w14:paraId="653AD111" w14:textId="058D0654" w:rsidR="001A3329" w:rsidRDefault="001A3329"/>
    <w:p w14:paraId="26C7C3C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7"/>
        <w:gridCol w:w="2473"/>
        <w:gridCol w:w="5660"/>
      </w:tblGrid>
      <w:tr w:rsidR="001A3329" w14:paraId="0F39B91D" w14:textId="77777777" w:rsidTr="0082347C">
        <w:tc>
          <w:tcPr>
            <w:tcW w:w="841" w:type="dxa"/>
          </w:tcPr>
          <w:p w14:paraId="58AF5D19" w14:textId="7133FC2F" w:rsidR="001A3329" w:rsidRPr="001A3329" w:rsidRDefault="001A3329" w:rsidP="0082347C">
            <w:pPr>
              <w:rPr>
                <w:b/>
              </w:rPr>
            </w:pPr>
            <w:proofErr w:type="spellStart"/>
            <w:r>
              <w:rPr>
                <w:b/>
              </w:rPr>
              <w:t>JinMyoung</w:t>
            </w:r>
            <w:proofErr w:type="spellEnd"/>
          </w:p>
        </w:tc>
        <w:tc>
          <w:tcPr>
            <w:tcW w:w="2574" w:type="dxa"/>
          </w:tcPr>
          <w:p w14:paraId="5A9368D0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28E082" w14:textId="77777777" w:rsidR="001A3329" w:rsidRDefault="001A3329" w:rsidP="0082347C">
            <w:r>
              <w:t>Link</w:t>
            </w:r>
          </w:p>
        </w:tc>
      </w:tr>
      <w:tr w:rsidR="001A3329" w14:paraId="6ED86680" w14:textId="77777777" w:rsidTr="0082347C">
        <w:tc>
          <w:tcPr>
            <w:tcW w:w="841" w:type="dxa"/>
          </w:tcPr>
          <w:p w14:paraId="347F57DD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45A9A52" w14:textId="77777777" w:rsidR="001A3329" w:rsidRDefault="001A3329" w:rsidP="0082347C"/>
        </w:tc>
        <w:tc>
          <w:tcPr>
            <w:tcW w:w="5935" w:type="dxa"/>
          </w:tcPr>
          <w:p w14:paraId="72DEF7E1" w14:textId="77777777" w:rsidR="001A3329" w:rsidRDefault="001A3329" w:rsidP="0082347C"/>
        </w:tc>
      </w:tr>
      <w:tr w:rsidR="001A3329" w14:paraId="49330F2A" w14:textId="77777777" w:rsidTr="0082347C">
        <w:tc>
          <w:tcPr>
            <w:tcW w:w="841" w:type="dxa"/>
          </w:tcPr>
          <w:p w14:paraId="7EE12EC3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FCBEF32" w14:textId="77777777" w:rsidR="001A3329" w:rsidRDefault="001A3329" w:rsidP="0082347C"/>
        </w:tc>
        <w:tc>
          <w:tcPr>
            <w:tcW w:w="5935" w:type="dxa"/>
          </w:tcPr>
          <w:p w14:paraId="6DA40A7B" w14:textId="77777777" w:rsidR="001A3329" w:rsidRDefault="001A3329" w:rsidP="0082347C"/>
        </w:tc>
      </w:tr>
      <w:tr w:rsidR="001A3329" w14:paraId="2C3D1389" w14:textId="77777777" w:rsidTr="0082347C">
        <w:tc>
          <w:tcPr>
            <w:tcW w:w="841" w:type="dxa"/>
          </w:tcPr>
          <w:p w14:paraId="46D9891C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26DE29F" w14:textId="77777777" w:rsidR="001A3329" w:rsidRDefault="001A3329" w:rsidP="0082347C"/>
        </w:tc>
        <w:tc>
          <w:tcPr>
            <w:tcW w:w="5935" w:type="dxa"/>
          </w:tcPr>
          <w:p w14:paraId="6C9BB35E" w14:textId="77777777" w:rsidR="001A3329" w:rsidRDefault="001A3329" w:rsidP="0082347C"/>
        </w:tc>
      </w:tr>
      <w:tr w:rsidR="001A3329" w14:paraId="38FA45D6" w14:textId="77777777" w:rsidTr="0082347C">
        <w:tc>
          <w:tcPr>
            <w:tcW w:w="841" w:type="dxa"/>
          </w:tcPr>
          <w:p w14:paraId="3E23484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6A99DADC" w14:textId="77777777" w:rsidR="001A3329" w:rsidRDefault="001A3329" w:rsidP="0082347C"/>
        </w:tc>
        <w:tc>
          <w:tcPr>
            <w:tcW w:w="5935" w:type="dxa"/>
          </w:tcPr>
          <w:p w14:paraId="2B6E13CC" w14:textId="77777777" w:rsidR="001A3329" w:rsidRDefault="001A3329" w:rsidP="0082347C"/>
        </w:tc>
      </w:tr>
      <w:tr w:rsidR="001A3329" w14:paraId="74045240" w14:textId="77777777" w:rsidTr="0082347C">
        <w:tc>
          <w:tcPr>
            <w:tcW w:w="841" w:type="dxa"/>
          </w:tcPr>
          <w:p w14:paraId="7455FC9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21C7B1CE" w14:textId="77777777" w:rsidR="001A3329" w:rsidRDefault="001A3329" w:rsidP="0082347C"/>
        </w:tc>
        <w:tc>
          <w:tcPr>
            <w:tcW w:w="5935" w:type="dxa"/>
          </w:tcPr>
          <w:p w14:paraId="04FCDF04" w14:textId="77777777" w:rsidR="001A3329" w:rsidRDefault="001A3329" w:rsidP="0082347C"/>
        </w:tc>
      </w:tr>
      <w:tr w:rsidR="001A3329" w14:paraId="1482D056" w14:textId="77777777" w:rsidTr="0082347C">
        <w:tc>
          <w:tcPr>
            <w:tcW w:w="841" w:type="dxa"/>
          </w:tcPr>
          <w:p w14:paraId="64D44B1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3F52D76D" w14:textId="77777777" w:rsidR="001A3329" w:rsidRDefault="001A3329" w:rsidP="0082347C"/>
        </w:tc>
        <w:tc>
          <w:tcPr>
            <w:tcW w:w="5935" w:type="dxa"/>
          </w:tcPr>
          <w:p w14:paraId="681F5167" w14:textId="77777777" w:rsidR="001A3329" w:rsidRDefault="001A3329" w:rsidP="0082347C"/>
        </w:tc>
      </w:tr>
      <w:tr w:rsidR="001A3329" w14:paraId="12474CDD" w14:textId="77777777" w:rsidTr="0082347C">
        <w:tc>
          <w:tcPr>
            <w:tcW w:w="841" w:type="dxa"/>
          </w:tcPr>
          <w:p w14:paraId="797F26A4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1DFA52A6" w14:textId="77777777" w:rsidR="001A3329" w:rsidRDefault="001A3329" w:rsidP="0082347C"/>
        </w:tc>
        <w:tc>
          <w:tcPr>
            <w:tcW w:w="5935" w:type="dxa"/>
          </w:tcPr>
          <w:p w14:paraId="27416187" w14:textId="77777777" w:rsidR="001A3329" w:rsidRDefault="001A3329" w:rsidP="0082347C"/>
        </w:tc>
      </w:tr>
      <w:tr w:rsidR="001A3329" w14:paraId="5FA7B88E" w14:textId="77777777" w:rsidTr="0082347C">
        <w:tc>
          <w:tcPr>
            <w:tcW w:w="841" w:type="dxa"/>
          </w:tcPr>
          <w:p w14:paraId="545C8570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C77FAA4" w14:textId="77777777" w:rsidR="001A3329" w:rsidRDefault="001A3329" w:rsidP="0082347C"/>
        </w:tc>
        <w:tc>
          <w:tcPr>
            <w:tcW w:w="5935" w:type="dxa"/>
          </w:tcPr>
          <w:p w14:paraId="21D7676E" w14:textId="77777777" w:rsidR="001A3329" w:rsidRDefault="001A3329" w:rsidP="0082347C"/>
        </w:tc>
      </w:tr>
      <w:tr w:rsidR="001A3329" w14:paraId="15DEA679" w14:textId="77777777" w:rsidTr="0082347C">
        <w:trPr>
          <w:trHeight w:val="278"/>
        </w:trPr>
        <w:tc>
          <w:tcPr>
            <w:tcW w:w="841" w:type="dxa"/>
          </w:tcPr>
          <w:p w14:paraId="4060185F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4193C6DC" w14:textId="77777777" w:rsidR="001A3329" w:rsidRDefault="001A3329" w:rsidP="0082347C"/>
        </w:tc>
        <w:tc>
          <w:tcPr>
            <w:tcW w:w="5935" w:type="dxa"/>
          </w:tcPr>
          <w:p w14:paraId="5D40B14C" w14:textId="77777777" w:rsidR="001A3329" w:rsidRDefault="001A3329" w:rsidP="0082347C"/>
        </w:tc>
      </w:tr>
      <w:tr w:rsidR="001A3329" w14:paraId="03923FBE" w14:textId="77777777" w:rsidTr="0082347C">
        <w:trPr>
          <w:trHeight w:val="278"/>
        </w:trPr>
        <w:tc>
          <w:tcPr>
            <w:tcW w:w="841" w:type="dxa"/>
          </w:tcPr>
          <w:p w14:paraId="19A53F15" w14:textId="77777777" w:rsidR="001A3329" w:rsidRDefault="001A3329" w:rsidP="001A3329">
            <w:pPr>
              <w:pStyle w:val="ListParagraph"/>
              <w:numPr>
                <w:ilvl w:val="0"/>
                <w:numId w:val="8"/>
              </w:numPr>
            </w:pPr>
          </w:p>
        </w:tc>
        <w:tc>
          <w:tcPr>
            <w:tcW w:w="2574" w:type="dxa"/>
          </w:tcPr>
          <w:p w14:paraId="7371DB46" w14:textId="77777777" w:rsidR="001A3329" w:rsidRDefault="001A3329" w:rsidP="0082347C"/>
        </w:tc>
        <w:tc>
          <w:tcPr>
            <w:tcW w:w="5935" w:type="dxa"/>
          </w:tcPr>
          <w:p w14:paraId="71F5F3AE" w14:textId="77777777" w:rsidR="001A3329" w:rsidRDefault="001A3329" w:rsidP="0082347C"/>
        </w:tc>
      </w:tr>
    </w:tbl>
    <w:p w14:paraId="0E387406" w14:textId="1430B161" w:rsidR="001A3329" w:rsidRDefault="001A3329"/>
    <w:p w14:paraId="5CB74DD0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5908D6DB" w14:textId="77777777" w:rsidTr="0082347C">
        <w:tc>
          <w:tcPr>
            <w:tcW w:w="841" w:type="dxa"/>
          </w:tcPr>
          <w:p w14:paraId="7F310883" w14:textId="535E9160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Tony</w:t>
            </w:r>
          </w:p>
        </w:tc>
        <w:tc>
          <w:tcPr>
            <w:tcW w:w="2574" w:type="dxa"/>
          </w:tcPr>
          <w:p w14:paraId="172095A2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58192E0F" w14:textId="77777777" w:rsidR="001A3329" w:rsidRDefault="001A3329" w:rsidP="0082347C">
            <w:r>
              <w:t>Link</w:t>
            </w:r>
          </w:p>
        </w:tc>
      </w:tr>
      <w:tr w:rsidR="001A3329" w14:paraId="77A14861" w14:textId="77777777" w:rsidTr="0082347C">
        <w:tc>
          <w:tcPr>
            <w:tcW w:w="841" w:type="dxa"/>
          </w:tcPr>
          <w:p w14:paraId="43276E7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AC6B6EE" w14:textId="77777777" w:rsidR="001A3329" w:rsidRDefault="001A3329" w:rsidP="0082347C"/>
        </w:tc>
        <w:tc>
          <w:tcPr>
            <w:tcW w:w="5935" w:type="dxa"/>
          </w:tcPr>
          <w:p w14:paraId="1464BC87" w14:textId="77777777" w:rsidR="001A3329" w:rsidRDefault="001A3329" w:rsidP="0082347C"/>
        </w:tc>
      </w:tr>
      <w:tr w:rsidR="001A3329" w14:paraId="6D22B0E5" w14:textId="77777777" w:rsidTr="0082347C">
        <w:tc>
          <w:tcPr>
            <w:tcW w:w="841" w:type="dxa"/>
          </w:tcPr>
          <w:p w14:paraId="01629A11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3EBD3626" w14:textId="77777777" w:rsidR="001A3329" w:rsidRDefault="001A3329" w:rsidP="0082347C"/>
        </w:tc>
        <w:tc>
          <w:tcPr>
            <w:tcW w:w="5935" w:type="dxa"/>
          </w:tcPr>
          <w:p w14:paraId="7BD31D94" w14:textId="77777777" w:rsidR="001A3329" w:rsidRDefault="001A3329" w:rsidP="0082347C"/>
        </w:tc>
      </w:tr>
      <w:tr w:rsidR="001A3329" w14:paraId="28445C93" w14:textId="77777777" w:rsidTr="0082347C">
        <w:tc>
          <w:tcPr>
            <w:tcW w:w="841" w:type="dxa"/>
          </w:tcPr>
          <w:p w14:paraId="66E94464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DF18C44" w14:textId="77777777" w:rsidR="001A3329" w:rsidRDefault="001A3329" w:rsidP="0082347C"/>
        </w:tc>
        <w:tc>
          <w:tcPr>
            <w:tcW w:w="5935" w:type="dxa"/>
          </w:tcPr>
          <w:p w14:paraId="569EE1AC" w14:textId="77777777" w:rsidR="001A3329" w:rsidRDefault="001A3329" w:rsidP="0082347C"/>
        </w:tc>
      </w:tr>
      <w:tr w:rsidR="001A3329" w14:paraId="5B487AC5" w14:textId="77777777" w:rsidTr="0082347C">
        <w:tc>
          <w:tcPr>
            <w:tcW w:w="841" w:type="dxa"/>
          </w:tcPr>
          <w:p w14:paraId="61A04C1E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D94F722" w14:textId="77777777" w:rsidR="001A3329" w:rsidRDefault="001A3329" w:rsidP="0082347C"/>
        </w:tc>
        <w:tc>
          <w:tcPr>
            <w:tcW w:w="5935" w:type="dxa"/>
          </w:tcPr>
          <w:p w14:paraId="36D9C432" w14:textId="77777777" w:rsidR="001A3329" w:rsidRDefault="001A3329" w:rsidP="0082347C"/>
        </w:tc>
      </w:tr>
      <w:tr w:rsidR="001A3329" w14:paraId="7B0183CB" w14:textId="77777777" w:rsidTr="0082347C">
        <w:tc>
          <w:tcPr>
            <w:tcW w:w="841" w:type="dxa"/>
          </w:tcPr>
          <w:p w14:paraId="069AB1C9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77A313CE" w14:textId="77777777" w:rsidR="001A3329" w:rsidRDefault="001A3329" w:rsidP="0082347C"/>
        </w:tc>
        <w:tc>
          <w:tcPr>
            <w:tcW w:w="5935" w:type="dxa"/>
          </w:tcPr>
          <w:p w14:paraId="463BB0FC" w14:textId="77777777" w:rsidR="001A3329" w:rsidRDefault="001A3329" w:rsidP="0082347C"/>
        </w:tc>
      </w:tr>
      <w:tr w:rsidR="001A3329" w14:paraId="5E7CB612" w14:textId="77777777" w:rsidTr="0082347C">
        <w:tc>
          <w:tcPr>
            <w:tcW w:w="841" w:type="dxa"/>
          </w:tcPr>
          <w:p w14:paraId="0429F132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816B4C0" w14:textId="77777777" w:rsidR="001A3329" w:rsidRDefault="001A3329" w:rsidP="0082347C"/>
        </w:tc>
        <w:tc>
          <w:tcPr>
            <w:tcW w:w="5935" w:type="dxa"/>
          </w:tcPr>
          <w:p w14:paraId="7A20FC51" w14:textId="77777777" w:rsidR="001A3329" w:rsidRDefault="001A3329" w:rsidP="0082347C"/>
        </w:tc>
      </w:tr>
      <w:tr w:rsidR="001A3329" w14:paraId="08BE2214" w14:textId="77777777" w:rsidTr="0082347C">
        <w:tc>
          <w:tcPr>
            <w:tcW w:w="841" w:type="dxa"/>
          </w:tcPr>
          <w:p w14:paraId="7161BA1C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4D2DC1C0" w14:textId="77777777" w:rsidR="001A3329" w:rsidRDefault="001A3329" w:rsidP="0082347C"/>
        </w:tc>
        <w:tc>
          <w:tcPr>
            <w:tcW w:w="5935" w:type="dxa"/>
          </w:tcPr>
          <w:p w14:paraId="6F6ECD12" w14:textId="77777777" w:rsidR="001A3329" w:rsidRDefault="001A3329" w:rsidP="0082347C"/>
        </w:tc>
      </w:tr>
      <w:tr w:rsidR="001A3329" w14:paraId="1D7B9C16" w14:textId="77777777" w:rsidTr="0082347C">
        <w:tc>
          <w:tcPr>
            <w:tcW w:w="841" w:type="dxa"/>
          </w:tcPr>
          <w:p w14:paraId="012E1A88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60BC8EE6" w14:textId="77777777" w:rsidR="001A3329" w:rsidRDefault="001A3329" w:rsidP="0082347C"/>
        </w:tc>
        <w:tc>
          <w:tcPr>
            <w:tcW w:w="5935" w:type="dxa"/>
          </w:tcPr>
          <w:p w14:paraId="3CC2EFF0" w14:textId="77777777" w:rsidR="001A3329" w:rsidRDefault="001A3329" w:rsidP="0082347C"/>
        </w:tc>
      </w:tr>
      <w:tr w:rsidR="001A3329" w14:paraId="5F0ADC4C" w14:textId="77777777" w:rsidTr="0082347C">
        <w:trPr>
          <w:trHeight w:val="278"/>
        </w:trPr>
        <w:tc>
          <w:tcPr>
            <w:tcW w:w="841" w:type="dxa"/>
          </w:tcPr>
          <w:p w14:paraId="2A1FBFED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1F12A8F6" w14:textId="77777777" w:rsidR="001A3329" w:rsidRDefault="001A3329" w:rsidP="0082347C"/>
        </w:tc>
        <w:tc>
          <w:tcPr>
            <w:tcW w:w="5935" w:type="dxa"/>
          </w:tcPr>
          <w:p w14:paraId="29E8B23F" w14:textId="77777777" w:rsidR="001A3329" w:rsidRDefault="001A3329" w:rsidP="0082347C"/>
        </w:tc>
      </w:tr>
      <w:tr w:rsidR="001A3329" w14:paraId="142AAE43" w14:textId="77777777" w:rsidTr="0082347C">
        <w:trPr>
          <w:trHeight w:val="278"/>
        </w:trPr>
        <w:tc>
          <w:tcPr>
            <w:tcW w:w="841" w:type="dxa"/>
          </w:tcPr>
          <w:p w14:paraId="3EB23F67" w14:textId="77777777" w:rsidR="001A3329" w:rsidRDefault="001A3329" w:rsidP="001A3329">
            <w:pPr>
              <w:pStyle w:val="ListParagraph"/>
              <w:numPr>
                <w:ilvl w:val="0"/>
                <w:numId w:val="9"/>
              </w:numPr>
            </w:pPr>
          </w:p>
        </w:tc>
        <w:tc>
          <w:tcPr>
            <w:tcW w:w="2574" w:type="dxa"/>
          </w:tcPr>
          <w:p w14:paraId="57372C8E" w14:textId="77777777" w:rsidR="001A3329" w:rsidRDefault="001A3329" w:rsidP="0082347C"/>
        </w:tc>
        <w:tc>
          <w:tcPr>
            <w:tcW w:w="5935" w:type="dxa"/>
          </w:tcPr>
          <w:p w14:paraId="7AB53121" w14:textId="77777777" w:rsidR="001A3329" w:rsidRDefault="001A3329" w:rsidP="0082347C"/>
        </w:tc>
      </w:tr>
    </w:tbl>
    <w:p w14:paraId="2B119614" w14:textId="06ABDBA0" w:rsidR="001A3329" w:rsidRDefault="001A3329"/>
    <w:p w14:paraId="6E0197C0" w14:textId="20C3D974" w:rsidR="001A3329" w:rsidRDefault="001A3329" w:rsidP="001A3329">
      <w:pPr>
        <w:rPr>
          <w:b/>
          <w:sz w:val="28"/>
          <w:szCs w:val="28"/>
        </w:rPr>
      </w:pPr>
    </w:p>
    <w:p w14:paraId="1479FD6D" w14:textId="77777777" w:rsidR="001A3329" w:rsidRPr="001A3329" w:rsidRDefault="001A3329" w:rsidP="001A3329">
      <w:pPr>
        <w:rPr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2574"/>
        <w:gridCol w:w="5935"/>
      </w:tblGrid>
      <w:tr w:rsidR="001A3329" w14:paraId="145CD6C2" w14:textId="77777777" w:rsidTr="0082347C">
        <w:tc>
          <w:tcPr>
            <w:tcW w:w="841" w:type="dxa"/>
          </w:tcPr>
          <w:p w14:paraId="4E278DEC" w14:textId="21E31C5D" w:rsidR="001A3329" w:rsidRPr="001A3329" w:rsidRDefault="001A3329" w:rsidP="0082347C">
            <w:pPr>
              <w:rPr>
                <w:b/>
              </w:rPr>
            </w:pPr>
            <w:r>
              <w:rPr>
                <w:b/>
              </w:rPr>
              <w:t>Amy</w:t>
            </w:r>
          </w:p>
        </w:tc>
        <w:tc>
          <w:tcPr>
            <w:tcW w:w="2574" w:type="dxa"/>
          </w:tcPr>
          <w:p w14:paraId="5E7C633C" w14:textId="77777777" w:rsidR="001A3329" w:rsidRDefault="001A3329" w:rsidP="0082347C">
            <w:r>
              <w:t>Title</w:t>
            </w:r>
          </w:p>
        </w:tc>
        <w:tc>
          <w:tcPr>
            <w:tcW w:w="5935" w:type="dxa"/>
          </w:tcPr>
          <w:p w14:paraId="64F7E018" w14:textId="77777777" w:rsidR="001A3329" w:rsidRDefault="001A3329" w:rsidP="0082347C">
            <w:r>
              <w:t>Link</w:t>
            </w:r>
          </w:p>
        </w:tc>
      </w:tr>
      <w:tr w:rsidR="001A3329" w14:paraId="0D62DB1C" w14:textId="77777777" w:rsidTr="0082347C">
        <w:tc>
          <w:tcPr>
            <w:tcW w:w="841" w:type="dxa"/>
          </w:tcPr>
          <w:p w14:paraId="48A7826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D419C07" w14:textId="77777777" w:rsidR="001A3329" w:rsidRDefault="001A3329" w:rsidP="0082347C"/>
        </w:tc>
        <w:tc>
          <w:tcPr>
            <w:tcW w:w="5935" w:type="dxa"/>
          </w:tcPr>
          <w:p w14:paraId="390B9BC0" w14:textId="77777777" w:rsidR="001A3329" w:rsidRDefault="001A3329" w:rsidP="0082347C"/>
        </w:tc>
      </w:tr>
      <w:tr w:rsidR="001A3329" w14:paraId="671D1D09" w14:textId="77777777" w:rsidTr="0082347C">
        <w:tc>
          <w:tcPr>
            <w:tcW w:w="841" w:type="dxa"/>
          </w:tcPr>
          <w:p w14:paraId="247C8A27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8CCD0DC" w14:textId="77777777" w:rsidR="001A3329" w:rsidRDefault="001A3329" w:rsidP="0082347C"/>
        </w:tc>
        <w:tc>
          <w:tcPr>
            <w:tcW w:w="5935" w:type="dxa"/>
          </w:tcPr>
          <w:p w14:paraId="447567D5" w14:textId="77777777" w:rsidR="001A3329" w:rsidRDefault="001A3329" w:rsidP="0082347C"/>
        </w:tc>
      </w:tr>
      <w:tr w:rsidR="001A3329" w14:paraId="4FB7D5F4" w14:textId="77777777" w:rsidTr="0082347C">
        <w:tc>
          <w:tcPr>
            <w:tcW w:w="841" w:type="dxa"/>
          </w:tcPr>
          <w:p w14:paraId="62EFC71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23B6DCD6" w14:textId="77777777" w:rsidR="001A3329" w:rsidRDefault="001A3329" w:rsidP="0082347C"/>
        </w:tc>
        <w:tc>
          <w:tcPr>
            <w:tcW w:w="5935" w:type="dxa"/>
          </w:tcPr>
          <w:p w14:paraId="3942B8C9" w14:textId="77777777" w:rsidR="001A3329" w:rsidRDefault="001A3329" w:rsidP="0082347C"/>
        </w:tc>
      </w:tr>
      <w:tr w:rsidR="001A3329" w14:paraId="16A78B67" w14:textId="77777777" w:rsidTr="0082347C">
        <w:tc>
          <w:tcPr>
            <w:tcW w:w="841" w:type="dxa"/>
          </w:tcPr>
          <w:p w14:paraId="5A97D0CC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D32162D" w14:textId="77777777" w:rsidR="001A3329" w:rsidRDefault="001A3329" w:rsidP="0082347C"/>
        </w:tc>
        <w:tc>
          <w:tcPr>
            <w:tcW w:w="5935" w:type="dxa"/>
          </w:tcPr>
          <w:p w14:paraId="55897DAF" w14:textId="77777777" w:rsidR="001A3329" w:rsidRDefault="001A3329" w:rsidP="0082347C"/>
        </w:tc>
      </w:tr>
      <w:tr w:rsidR="001A3329" w14:paraId="6207C909" w14:textId="77777777" w:rsidTr="0082347C">
        <w:tc>
          <w:tcPr>
            <w:tcW w:w="841" w:type="dxa"/>
          </w:tcPr>
          <w:p w14:paraId="349BA651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5248383B" w14:textId="77777777" w:rsidR="001A3329" w:rsidRDefault="001A3329" w:rsidP="0082347C"/>
        </w:tc>
        <w:tc>
          <w:tcPr>
            <w:tcW w:w="5935" w:type="dxa"/>
          </w:tcPr>
          <w:p w14:paraId="37A22239" w14:textId="77777777" w:rsidR="001A3329" w:rsidRDefault="001A3329" w:rsidP="0082347C"/>
        </w:tc>
      </w:tr>
      <w:tr w:rsidR="001A3329" w14:paraId="1DC6FAA8" w14:textId="77777777" w:rsidTr="0082347C">
        <w:tc>
          <w:tcPr>
            <w:tcW w:w="841" w:type="dxa"/>
          </w:tcPr>
          <w:p w14:paraId="5FB8406D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3A8C6D7D" w14:textId="77777777" w:rsidR="001A3329" w:rsidRDefault="001A3329" w:rsidP="0082347C"/>
        </w:tc>
        <w:tc>
          <w:tcPr>
            <w:tcW w:w="5935" w:type="dxa"/>
          </w:tcPr>
          <w:p w14:paraId="385130B9" w14:textId="77777777" w:rsidR="001A3329" w:rsidRDefault="001A3329" w:rsidP="0082347C"/>
        </w:tc>
      </w:tr>
      <w:tr w:rsidR="001A3329" w14:paraId="232C460A" w14:textId="77777777" w:rsidTr="0082347C">
        <w:tc>
          <w:tcPr>
            <w:tcW w:w="841" w:type="dxa"/>
          </w:tcPr>
          <w:p w14:paraId="758AC383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677B798A" w14:textId="77777777" w:rsidR="001A3329" w:rsidRDefault="001A3329" w:rsidP="0082347C"/>
        </w:tc>
        <w:tc>
          <w:tcPr>
            <w:tcW w:w="5935" w:type="dxa"/>
          </w:tcPr>
          <w:p w14:paraId="06F29434" w14:textId="77777777" w:rsidR="001A3329" w:rsidRDefault="001A3329" w:rsidP="0082347C"/>
        </w:tc>
      </w:tr>
      <w:tr w:rsidR="001A3329" w14:paraId="35B94843" w14:textId="77777777" w:rsidTr="0082347C">
        <w:tc>
          <w:tcPr>
            <w:tcW w:w="841" w:type="dxa"/>
          </w:tcPr>
          <w:p w14:paraId="7487BB7B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16305353" w14:textId="77777777" w:rsidR="001A3329" w:rsidRDefault="001A3329" w:rsidP="0082347C"/>
        </w:tc>
        <w:tc>
          <w:tcPr>
            <w:tcW w:w="5935" w:type="dxa"/>
          </w:tcPr>
          <w:p w14:paraId="56F95185" w14:textId="77777777" w:rsidR="001A3329" w:rsidRDefault="001A3329" w:rsidP="0082347C"/>
        </w:tc>
      </w:tr>
      <w:tr w:rsidR="001A3329" w14:paraId="14225373" w14:textId="77777777" w:rsidTr="0082347C">
        <w:trPr>
          <w:trHeight w:val="278"/>
        </w:trPr>
        <w:tc>
          <w:tcPr>
            <w:tcW w:w="841" w:type="dxa"/>
          </w:tcPr>
          <w:p w14:paraId="2016103A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09794B67" w14:textId="77777777" w:rsidR="001A3329" w:rsidRDefault="001A3329" w:rsidP="0082347C"/>
        </w:tc>
        <w:tc>
          <w:tcPr>
            <w:tcW w:w="5935" w:type="dxa"/>
          </w:tcPr>
          <w:p w14:paraId="0D4E6917" w14:textId="77777777" w:rsidR="001A3329" w:rsidRDefault="001A3329" w:rsidP="0082347C"/>
        </w:tc>
      </w:tr>
      <w:tr w:rsidR="001A3329" w14:paraId="13CFD91B" w14:textId="77777777" w:rsidTr="0082347C">
        <w:trPr>
          <w:trHeight w:val="278"/>
        </w:trPr>
        <w:tc>
          <w:tcPr>
            <w:tcW w:w="841" w:type="dxa"/>
          </w:tcPr>
          <w:p w14:paraId="03E8302F" w14:textId="77777777" w:rsidR="001A3329" w:rsidRDefault="001A3329" w:rsidP="001A3329">
            <w:pPr>
              <w:pStyle w:val="ListParagraph"/>
              <w:numPr>
                <w:ilvl w:val="0"/>
                <w:numId w:val="10"/>
              </w:numPr>
            </w:pPr>
          </w:p>
        </w:tc>
        <w:tc>
          <w:tcPr>
            <w:tcW w:w="2574" w:type="dxa"/>
          </w:tcPr>
          <w:p w14:paraId="7D8D2089" w14:textId="77777777" w:rsidR="001A3329" w:rsidRDefault="001A3329" w:rsidP="0082347C"/>
        </w:tc>
        <w:tc>
          <w:tcPr>
            <w:tcW w:w="5935" w:type="dxa"/>
          </w:tcPr>
          <w:p w14:paraId="2A262115" w14:textId="77777777" w:rsidR="001A3329" w:rsidRDefault="001A3329" w:rsidP="0082347C"/>
        </w:tc>
      </w:tr>
    </w:tbl>
    <w:p w14:paraId="0A154B97" w14:textId="77777777" w:rsidR="001A3329" w:rsidRDefault="001A3329"/>
    <w:sectPr w:rsidR="001A33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798B0B" w14:textId="77777777" w:rsidR="00EA727F" w:rsidRDefault="00EA727F" w:rsidP="001A3329">
      <w:pPr>
        <w:spacing w:after="0" w:line="240" w:lineRule="auto"/>
      </w:pPr>
      <w:r>
        <w:separator/>
      </w:r>
    </w:p>
  </w:endnote>
  <w:endnote w:type="continuationSeparator" w:id="0">
    <w:p w14:paraId="1525454B" w14:textId="77777777" w:rsidR="00EA727F" w:rsidRDefault="00EA727F" w:rsidP="001A3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C576E0" w14:textId="77777777" w:rsidR="00EA727F" w:rsidRDefault="00EA727F" w:rsidP="001A3329">
      <w:pPr>
        <w:spacing w:after="0" w:line="240" w:lineRule="auto"/>
      </w:pPr>
      <w:r>
        <w:separator/>
      </w:r>
    </w:p>
  </w:footnote>
  <w:footnote w:type="continuationSeparator" w:id="0">
    <w:p w14:paraId="78B9A322" w14:textId="77777777" w:rsidR="00EA727F" w:rsidRDefault="00EA727F" w:rsidP="001A33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A35DA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55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2E0281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6B7AF3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FA5BA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9E0CBB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AC638E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9449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D54113A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204A05"/>
    <w:multiLevelType w:val="hybridMultilevel"/>
    <w:tmpl w:val="54EC5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8"/>
  </w:num>
  <w:num w:numId="8">
    <w:abstractNumId w:val="0"/>
  </w:num>
  <w:num w:numId="9">
    <w:abstractNumId w:val="3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D1A"/>
    <w:rsid w:val="000E5A14"/>
    <w:rsid w:val="001A0987"/>
    <w:rsid w:val="001A2FB7"/>
    <w:rsid w:val="001A3329"/>
    <w:rsid w:val="002542C0"/>
    <w:rsid w:val="002B1D67"/>
    <w:rsid w:val="002C33CF"/>
    <w:rsid w:val="002E7F75"/>
    <w:rsid w:val="003C0A0B"/>
    <w:rsid w:val="00407379"/>
    <w:rsid w:val="005152C1"/>
    <w:rsid w:val="00542C10"/>
    <w:rsid w:val="0057112D"/>
    <w:rsid w:val="00582D68"/>
    <w:rsid w:val="005A7E3B"/>
    <w:rsid w:val="006A4F17"/>
    <w:rsid w:val="00767D1A"/>
    <w:rsid w:val="00774472"/>
    <w:rsid w:val="00857DC1"/>
    <w:rsid w:val="00876403"/>
    <w:rsid w:val="00A5615A"/>
    <w:rsid w:val="00B06545"/>
    <w:rsid w:val="00BE11C8"/>
    <w:rsid w:val="00CC0594"/>
    <w:rsid w:val="00D47A23"/>
    <w:rsid w:val="00E35948"/>
    <w:rsid w:val="00EA727F"/>
    <w:rsid w:val="00EB0DA0"/>
    <w:rsid w:val="00EF230E"/>
    <w:rsid w:val="00F84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61668"/>
  <w15:chartTrackingRefBased/>
  <w15:docId w15:val="{73980C5E-792B-4703-AC21-287D66D86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3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29"/>
  </w:style>
  <w:style w:type="paragraph" w:styleId="Footer">
    <w:name w:val="footer"/>
    <w:basedOn w:val="Normal"/>
    <w:link w:val="FooterChar"/>
    <w:uiPriority w:val="99"/>
    <w:unhideWhenUsed/>
    <w:rsid w:val="001A3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29"/>
  </w:style>
  <w:style w:type="paragraph" w:styleId="ListParagraph">
    <w:name w:val="List Paragraph"/>
    <w:basedOn w:val="Normal"/>
    <w:uiPriority w:val="34"/>
    <w:qFormat/>
    <w:rsid w:val="001A3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4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253</Words>
  <Characters>1447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Wilfredo Pasadilla</dc:creator>
  <cp:keywords/>
  <dc:description/>
  <cp:lastModifiedBy>Simran Bhattarai</cp:lastModifiedBy>
  <cp:revision>11</cp:revision>
  <dcterms:created xsi:type="dcterms:W3CDTF">2018-03-29T19:03:00Z</dcterms:created>
  <dcterms:modified xsi:type="dcterms:W3CDTF">2018-03-31T20:18:00Z</dcterms:modified>
</cp:coreProperties>
</file>